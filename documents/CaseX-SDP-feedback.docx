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B56" w:rsidRDefault="00147867">
      <w:pPr>
        <w:spacing w:line="589" w:lineRule="exact"/>
        <w:ind w:left="100"/>
        <w:rPr>
          <w:rFonts w:ascii="Palatino Linotype" w:eastAsia="Palatino Linotype" w:hAnsi="Palatino Linotype" w:cs="Palatino Linotype"/>
          <w:sz w:val="48"/>
          <w:szCs w:val="48"/>
        </w:rPr>
      </w:pPr>
      <w:r>
        <w:rPr>
          <w:rFonts w:ascii="Palatino Linotype" w:eastAsia="Palatino Linotype" w:hAnsi="Palatino Linotype" w:cs="Palatino Linotype"/>
          <w:b/>
          <w:bCs/>
          <w:sz w:val="48"/>
          <w:szCs w:val="48"/>
        </w:rPr>
        <w:t>4.0</w:t>
      </w:r>
      <w:r>
        <w:rPr>
          <w:rFonts w:ascii="Palatino Linotype" w:eastAsia="Palatino Linotype" w:hAnsi="Palatino Linotype" w:cs="Palatino Linotype"/>
          <w:b/>
          <w:bCs/>
          <w:spacing w:val="-8"/>
          <w:sz w:val="48"/>
          <w:szCs w:val="48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48"/>
          <w:szCs w:val="48"/>
        </w:rPr>
        <w:t>Software</w:t>
      </w:r>
      <w:r>
        <w:rPr>
          <w:rFonts w:ascii="Palatino Linotype" w:eastAsia="Palatino Linotype" w:hAnsi="Palatino Linotype" w:cs="Palatino Linotype"/>
          <w:b/>
          <w:bCs/>
          <w:spacing w:val="-7"/>
          <w:sz w:val="48"/>
          <w:szCs w:val="48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48"/>
          <w:szCs w:val="48"/>
        </w:rPr>
        <w:t>Development</w:t>
      </w:r>
      <w:r>
        <w:rPr>
          <w:rFonts w:ascii="Palatino Linotype" w:eastAsia="Palatino Linotype" w:hAnsi="Palatino Linotype" w:cs="Palatino Linotype"/>
          <w:b/>
          <w:bCs/>
          <w:spacing w:val="-8"/>
          <w:sz w:val="48"/>
          <w:szCs w:val="48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48"/>
          <w:szCs w:val="48"/>
        </w:rPr>
        <w:t>Plan</w:t>
      </w:r>
      <w:r>
        <w:rPr>
          <w:rFonts w:ascii="Palatino Linotype" w:eastAsia="Palatino Linotype" w:hAnsi="Palatino Linotype" w:cs="Palatino Linotype"/>
          <w:b/>
          <w:bCs/>
          <w:spacing w:val="-7"/>
          <w:sz w:val="48"/>
          <w:szCs w:val="48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48"/>
          <w:szCs w:val="48"/>
        </w:rPr>
        <w:t>–––––––––</w:t>
      </w:r>
    </w:p>
    <w:p w:rsidR="00C20B56" w:rsidRDefault="00C20B56">
      <w:pPr>
        <w:spacing w:line="200" w:lineRule="exact"/>
        <w:rPr>
          <w:sz w:val="20"/>
          <w:szCs w:val="20"/>
        </w:rPr>
      </w:pPr>
    </w:p>
    <w:p w:rsidR="00C20B56" w:rsidRDefault="00C20B56">
      <w:pPr>
        <w:spacing w:line="200" w:lineRule="exact"/>
        <w:rPr>
          <w:sz w:val="20"/>
          <w:szCs w:val="20"/>
        </w:rPr>
      </w:pPr>
    </w:p>
    <w:p w:rsidR="00C20B56" w:rsidRDefault="00C20B56">
      <w:pPr>
        <w:spacing w:before="7" w:line="220" w:lineRule="exact"/>
      </w:pPr>
    </w:p>
    <w:p w:rsidR="00C20B56" w:rsidRDefault="00147867">
      <w:pPr>
        <w:pStyle w:val="Heading2"/>
        <w:ind w:firstLine="0"/>
        <w:rPr>
          <w:b w:val="0"/>
          <w:bCs w:val="0"/>
        </w:rPr>
      </w:pPr>
      <w:r>
        <w:rPr>
          <w:spacing w:val="-1"/>
        </w:rPr>
        <w:t>Ou</w:t>
      </w:r>
      <w:r>
        <w:t>tli</w:t>
      </w:r>
      <w:r>
        <w:rPr>
          <w:spacing w:val="-1"/>
        </w:rPr>
        <w:t>n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Sof</w:t>
      </w:r>
      <w:r>
        <w:t>t</w:t>
      </w:r>
      <w:r>
        <w:rPr>
          <w:spacing w:val="-1"/>
        </w:rPr>
        <w:t>war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Deve</w:t>
      </w:r>
      <w:r>
        <w:t>l</w:t>
      </w:r>
      <w:r>
        <w:rPr>
          <w:spacing w:val="-1"/>
        </w:rPr>
        <w:t>opmen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l</w:t>
      </w:r>
      <w:r>
        <w:rPr>
          <w:spacing w:val="-1"/>
        </w:rPr>
        <w:t>a</w:t>
      </w:r>
      <w:r>
        <w:t>n</w:t>
      </w:r>
    </w:p>
    <w:p w:rsidR="00C20B56" w:rsidRDefault="00147867">
      <w:pPr>
        <w:numPr>
          <w:ilvl w:val="1"/>
          <w:numId w:val="4"/>
        </w:numPr>
        <w:tabs>
          <w:tab w:val="left" w:pos="1539"/>
        </w:tabs>
        <w:spacing w:before="12"/>
        <w:ind w:left="1540"/>
        <w:rPr>
          <w:rFonts w:ascii="Palatino Linotype" w:eastAsia="Palatino Linotype" w:hAnsi="Palatino Linotype" w:cs="Palatino Linotype"/>
          <w:sz w:val="28"/>
          <w:szCs w:val="28"/>
        </w:rPr>
      </w:pPr>
      <w:r>
        <w:rPr>
          <w:rFonts w:ascii="Palatino Linotype" w:eastAsia="Palatino Linotype" w:hAnsi="Palatino Linotype" w:cs="Palatino Linotype"/>
          <w:spacing w:val="-1"/>
          <w:sz w:val="28"/>
          <w:szCs w:val="28"/>
        </w:rPr>
        <w:t>P</w:t>
      </w:r>
      <w:r>
        <w:rPr>
          <w:rFonts w:ascii="Palatino Linotype" w:eastAsia="Palatino Linotype" w:hAnsi="Palatino Linotype" w:cs="Palatino Linotype"/>
          <w:sz w:val="28"/>
          <w:szCs w:val="28"/>
        </w:rPr>
        <w:t>l</w:t>
      </w:r>
      <w:r>
        <w:rPr>
          <w:rFonts w:ascii="Palatino Linotype" w:eastAsia="Palatino Linotype" w:hAnsi="Palatino Linotype" w:cs="Palatino Linotype"/>
          <w:spacing w:val="-1"/>
          <w:sz w:val="28"/>
          <w:szCs w:val="28"/>
        </w:rPr>
        <w:t>a</w:t>
      </w:r>
      <w:r>
        <w:rPr>
          <w:rFonts w:ascii="Palatino Linotype" w:eastAsia="Palatino Linotype" w:hAnsi="Palatino Linotype" w:cs="Palatino Linotype"/>
          <w:sz w:val="28"/>
          <w:szCs w:val="28"/>
        </w:rPr>
        <w:t>n</w:t>
      </w:r>
      <w:r>
        <w:rPr>
          <w:rFonts w:ascii="Palatino Linotype" w:eastAsia="Palatino Linotype" w:hAnsi="Palatino Linotype" w:cs="Palatino Linotype"/>
          <w:spacing w:val="-8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sz w:val="28"/>
          <w:szCs w:val="28"/>
        </w:rPr>
        <w:t>I</w:t>
      </w:r>
      <w:r>
        <w:rPr>
          <w:rFonts w:ascii="Palatino Linotype" w:eastAsia="Palatino Linotype" w:hAnsi="Palatino Linotype" w:cs="Palatino Linotype"/>
          <w:spacing w:val="-1"/>
          <w:sz w:val="28"/>
          <w:szCs w:val="28"/>
        </w:rPr>
        <w:t>n</w:t>
      </w:r>
      <w:r>
        <w:rPr>
          <w:rFonts w:ascii="Palatino Linotype" w:eastAsia="Palatino Linotype" w:hAnsi="Palatino Linotype" w:cs="Palatino Linotype"/>
          <w:sz w:val="28"/>
          <w:szCs w:val="28"/>
        </w:rPr>
        <w:t>t</w:t>
      </w:r>
      <w:r>
        <w:rPr>
          <w:rFonts w:ascii="Palatino Linotype" w:eastAsia="Palatino Linotype" w:hAnsi="Palatino Linotype" w:cs="Palatino Linotype"/>
          <w:spacing w:val="-1"/>
          <w:sz w:val="28"/>
          <w:szCs w:val="28"/>
        </w:rPr>
        <w:t>roduc</w:t>
      </w:r>
      <w:r>
        <w:rPr>
          <w:rFonts w:ascii="Palatino Linotype" w:eastAsia="Palatino Linotype" w:hAnsi="Palatino Linotype" w:cs="Palatino Linotype"/>
          <w:sz w:val="28"/>
          <w:szCs w:val="28"/>
        </w:rPr>
        <w:t>ti</w:t>
      </w:r>
      <w:r>
        <w:rPr>
          <w:rFonts w:ascii="Palatino Linotype" w:eastAsia="Palatino Linotype" w:hAnsi="Palatino Linotype" w:cs="Palatino Linotype"/>
          <w:spacing w:val="-1"/>
          <w:sz w:val="28"/>
          <w:szCs w:val="28"/>
        </w:rPr>
        <w:t>o</w:t>
      </w:r>
      <w:r>
        <w:rPr>
          <w:rFonts w:ascii="Palatino Linotype" w:eastAsia="Palatino Linotype" w:hAnsi="Palatino Linotype" w:cs="Palatino Linotype"/>
          <w:sz w:val="28"/>
          <w:szCs w:val="28"/>
        </w:rPr>
        <w:t>n</w:t>
      </w:r>
    </w:p>
    <w:p w:rsidR="00C20B56" w:rsidRDefault="00147867">
      <w:pPr>
        <w:numPr>
          <w:ilvl w:val="2"/>
          <w:numId w:val="4"/>
        </w:numPr>
        <w:tabs>
          <w:tab w:val="left" w:pos="1540"/>
        </w:tabs>
        <w:spacing w:before="12"/>
        <w:ind w:left="1540"/>
        <w:rPr>
          <w:rFonts w:ascii="Palatino Linotype" w:eastAsia="Palatino Linotype" w:hAnsi="Palatino Linotype" w:cs="Palatino Linotype"/>
          <w:sz w:val="28"/>
          <w:szCs w:val="28"/>
        </w:rPr>
      </w:pPr>
      <w:r>
        <w:rPr>
          <w:rFonts w:ascii="Palatino Linotype" w:eastAsia="Palatino Linotype" w:hAnsi="Palatino Linotype" w:cs="Palatino Linotype"/>
          <w:spacing w:val="-1"/>
          <w:sz w:val="28"/>
          <w:szCs w:val="28"/>
        </w:rPr>
        <w:t>P</w:t>
      </w:r>
      <w:r>
        <w:rPr>
          <w:rFonts w:ascii="Palatino Linotype" w:eastAsia="Palatino Linotype" w:hAnsi="Palatino Linotype" w:cs="Palatino Linotype"/>
          <w:sz w:val="28"/>
          <w:szCs w:val="28"/>
        </w:rPr>
        <w:t>l</w:t>
      </w:r>
      <w:r>
        <w:rPr>
          <w:rFonts w:ascii="Palatino Linotype" w:eastAsia="Palatino Linotype" w:hAnsi="Palatino Linotype" w:cs="Palatino Linotype"/>
          <w:spacing w:val="-1"/>
          <w:sz w:val="28"/>
          <w:szCs w:val="28"/>
        </w:rPr>
        <w:t>a</w:t>
      </w:r>
      <w:r>
        <w:rPr>
          <w:rFonts w:ascii="Palatino Linotype" w:eastAsia="Palatino Linotype" w:hAnsi="Palatino Linotype" w:cs="Palatino Linotype"/>
          <w:sz w:val="28"/>
          <w:szCs w:val="28"/>
        </w:rPr>
        <w:t>n</w:t>
      </w:r>
      <w:r>
        <w:rPr>
          <w:rFonts w:ascii="Palatino Linotype" w:eastAsia="Palatino Linotype" w:hAnsi="Palatino Linotype" w:cs="Palatino Linotype"/>
          <w:spacing w:val="-6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8"/>
          <w:szCs w:val="28"/>
        </w:rPr>
        <w:t>De</w:t>
      </w:r>
      <w:r>
        <w:rPr>
          <w:rFonts w:ascii="Palatino Linotype" w:eastAsia="Palatino Linotype" w:hAnsi="Palatino Linotype" w:cs="Palatino Linotype"/>
          <w:sz w:val="28"/>
          <w:szCs w:val="28"/>
        </w:rPr>
        <w:t>li</w:t>
      </w:r>
      <w:r>
        <w:rPr>
          <w:rFonts w:ascii="Palatino Linotype" w:eastAsia="Palatino Linotype" w:hAnsi="Palatino Linotype" w:cs="Palatino Linotype"/>
          <w:spacing w:val="-1"/>
          <w:sz w:val="28"/>
          <w:szCs w:val="28"/>
        </w:rPr>
        <w:t>verab</w:t>
      </w:r>
      <w:r>
        <w:rPr>
          <w:rFonts w:ascii="Palatino Linotype" w:eastAsia="Palatino Linotype" w:hAnsi="Palatino Linotype" w:cs="Palatino Linotype"/>
          <w:sz w:val="28"/>
          <w:szCs w:val="28"/>
        </w:rPr>
        <w:t>l</w:t>
      </w:r>
      <w:r>
        <w:rPr>
          <w:rFonts w:ascii="Palatino Linotype" w:eastAsia="Palatino Linotype" w:hAnsi="Palatino Linotype" w:cs="Palatino Linotype"/>
          <w:spacing w:val="-1"/>
          <w:sz w:val="28"/>
          <w:szCs w:val="28"/>
        </w:rPr>
        <w:t>e</w:t>
      </w:r>
      <w:r>
        <w:rPr>
          <w:rFonts w:ascii="Palatino Linotype" w:eastAsia="Palatino Linotype" w:hAnsi="Palatino Linotype" w:cs="Palatino Linotype"/>
          <w:sz w:val="28"/>
          <w:szCs w:val="28"/>
        </w:rPr>
        <w:t>s</w:t>
      </w:r>
    </w:p>
    <w:p w:rsidR="00C20B56" w:rsidRDefault="00147867">
      <w:pPr>
        <w:numPr>
          <w:ilvl w:val="1"/>
          <w:numId w:val="4"/>
        </w:numPr>
        <w:tabs>
          <w:tab w:val="left" w:pos="1539"/>
        </w:tabs>
        <w:spacing w:before="12"/>
        <w:ind w:left="1540"/>
        <w:rPr>
          <w:rFonts w:ascii="Palatino Linotype" w:eastAsia="Palatino Linotype" w:hAnsi="Palatino Linotype" w:cs="Palatino Linotype"/>
          <w:sz w:val="28"/>
          <w:szCs w:val="28"/>
        </w:rPr>
      </w:pPr>
      <w:r>
        <w:rPr>
          <w:rFonts w:ascii="Palatino Linotype" w:eastAsia="Palatino Linotype" w:hAnsi="Palatino Linotype" w:cs="Palatino Linotype"/>
          <w:spacing w:val="-1"/>
          <w:sz w:val="28"/>
          <w:szCs w:val="28"/>
        </w:rPr>
        <w:t>Pro</w:t>
      </w:r>
      <w:r>
        <w:rPr>
          <w:rFonts w:ascii="Palatino Linotype" w:eastAsia="Palatino Linotype" w:hAnsi="Palatino Linotype" w:cs="Palatino Linotype"/>
          <w:sz w:val="28"/>
          <w:szCs w:val="28"/>
        </w:rPr>
        <w:t>j</w:t>
      </w:r>
      <w:r>
        <w:rPr>
          <w:rFonts w:ascii="Palatino Linotype" w:eastAsia="Palatino Linotype" w:hAnsi="Palatino Linotype" w:cs="Palatino Linotype"/>
          <w:spacing w:val="-1"/>
          <w:sz w:val="28"/>
          <w:szCs w:val="28"/>
        </w:rPr>
        <w:t>ec</w:t>
      </w:r>
      <w:r>
        <w:rPr>
          <w:rFonts w:ascii="Palatino Linotype" w:eastAsia="Palatino Linotype" w:hAnsi="Palatino Linotype" w:cs="Palatino Linotype"/>
          <w:sz w:val="28"/>
          <w:szCs w:val="28"/>
        </w:rPr>
        <w:t>t</w:t>
      </w:r>
      <w:r>
        <w:rPr>
          <w:rFonts w:ascii="Palatino Linotype" w:eastAsia="Palatino Linotype" w:hAnsi="Palatino Linotype" w:cs="Palatino Linotype"/>
          <w:spacing w:val="-12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8"/>
          <w:szCs w:val="28"/>
        </w:rPr>
        <w:t>Resource</w:t>
      </w:r>
      <w:r>
        <w:rPr>
          <w:rFonts w:ascii="Palatino Linotype" w:eastAsia="Palatino Linotype" w:hAnsi="Palatino Linotype" w:cs="Palatino Linotype"/>
          <w:sz w:val="28"/>
          <w:szCs w:val="28"/>
        </w:rPr>
        <w:t>s</w:t>
      </w:r>
    </w:p>
    <w:p w:rsidR="00C20B56" w:rsidRDefault="00147867">
      <w:pPr>
        <w:numPr>
          <w:ilvl w:val="2"/>
          <w:numId w:val="4"/>
        </w:numPr>
        <w:tabs>
          <w:tab w:val="left" w:pos="1540"/>
        </w:tabs>
        <w:spacing w:before="12"/>
        <w:ind w:left="1540"/>
        <w:rPr>
          <w:rFonts w:ascii="Palatino Linotype" w:eastAsia="Palatino Linotype" w:hAnsi="Palatino Linotype" w:cs="Palatino Linotype"/>
          <w:sz w:val="28"/>
          <w:szCs w:val="28"/>
        </w:rPr>
      </w:pPr>
      <w:r>
        <w:rPr>
          <w:rFonts w:ascii="Palatino Linotype" w:eastAsia="Palatino Linotype" w:hAnsi="Palatino Linotype" w:cs="Palatino Linotype"/>
          <w:spacing w:val="-1"/>
          <w:sz w:val="28"/>
          <w:szCs w:val="28"/>
        </w:rPr>
        <w:t>Hardwar</w:t>
      </w:r>
      <w:r>
        <w:rPr>
          <w:rFonts w:ascii="Palatino Linotype" w:eastAsia="Palatino Linotype" w:hAnsi="Palatino Linotype" w:cs="Palatino Linotype"/>
          <w:sz w:val="28"/>
          <w:szCs w:val="28"/>
        </w:rPr>
        <w:t>e</w:t>
      </w:r>
      <w:r>
        <w:rPr>
          <w:rFonts w:ascii="Palatino Linotype" w:eastAsia="Palatino Linotype" w:hAnsi="Palatino Linotype" w:cs="Palatino Linotype"/>
          <w:spacing w:val="-13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8"/>
          <w:szCs w:val="28"/>
        </w:rPr>
        <w:t>Resource</w:t>
      </w:r>
      <w:r>
        <w:rPr>
          <w:rFonts w:ascii="Palatino Linotype" w:eastAsia="Palatino Linotype" w:hAnsi="Palatino Linotype" w:cs="Palatino Linotype"/>
          <w:sz w:val="28"/>
          <w:szCs w:val="28"/>
        </w:rPr>
        <w:t>s</w:t>
      </w:r>
    </w:p>
    <w:p w:rsidR="00C20B56" w:rsidRDefault="00147867">
      <w:pPr>
        <w:numPr>
          <w:ilvl w:val="2"/>
          <w:numId w:val="4"/>
        </w:numPr>
        <w:tabs>
          <w:tab w:val="left" w:pos="1540"/>
        </w:tabs>
        <w:spacing w:before="12"/>
        <w:ind w:left="1540"/>
        <w:rPr>
          <w:rFonts w:ascii="Palatino Linotype" w:eastAsia="Palatino Linotype" w:hAnsi="Palatino Linotype" w:cs="Palatino Linotype"/>
          <w:sz w:val="28"/>
          <w:szCs w:val="28"/>
        </w:rPr>
      </w:pPr>
      <w:r>
        <w:rPr>
          <w:rFonts w:ascii="Palatino Linotype" w:eastAsia="Palatino Linotype" w:hAnsi="Palatino Linotype" w:cs="Palatino Linotype"/>
          <w:spacing w:val="-1"/>
          <w:sz w:val="28"/>
          <w:szCs w:val="28"/>
        </w:rPr>
        <w:t>So</w:t>
      </w:r>
      <w:r>
        <w:rPr>
          <w:rFonts w:ascii="Palatino Linotype" w:eastAsia="Palatino Linotype" w:hAnsi="Palatino Linotype" w:cs="Palatino Linotype"/>
          <w:sz w:val="28"/>
          <w:szCs w:val="28"/>
        </w:rPr>
        <w:t>ft</w:t>
      </w:r>
      <w:r>
        <w:rPr>
          <w:rFonts w:ascii="Palatino Linotype" w:eastAsia="Palatino Linotype" w:hAnsi="Palatino Linotype" w:cs="Palatino Linotype"/>
          <w:spacing w:val="-1"/>
          <w:sz w:val="28"/>
          <w:szCs w:val="28"/>
        </w:rPr>
        <w:t>war</w:t>
      </w:r>
      <w:r>
        <w:rPr>
          <w:rFonts w:ascii="Palatino Linotype" w:eastAsia="Palatino Linotype" w:hAnsi="Palatino Linotype" w:cs="Palatino Linotype"/>
          <w:sz w:val="28"/>
          <w:szCs w:val="28"/>
        </w:rPr>
        <w:t>e</w:t>
      </w:r>
      <w:r>
        <w:rPr>
          <w:rFonts w:ascii="Palatino Linotype" w:eastAsia="Palatino Linotype" w:hAnsi="Palatino Linotype" w:cs="Palatino Linotype"/>
          <w:spacing w:val="-14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8"/>
          <w:szCs w:val="28"/>
        </w:rPr>
        <w:t>Resource</w:t>
      </w:r>
      <w:r>
        <w:rPr>
          <w:rFonts w:ascii="Palatino Linotype" w:eastAsia="Palatino Linotype" w:hAnsi="Palatino Linotype" w:cs="Palatino Linotype"/>
          <w:sz w:val="28"/>
          <w:szCs w:val="28"/>
        </w:rPr>
        <w:t>s</w:t>
      </w:r>
    </w:p>
    <w:p w:rsidR="00C20B56" w:rsidRDefault="00147867">
      <w:pPr>
        <w:numPr>
          <w:ilvl w:val="1"/>
          <w:numId w:val="4"/>
        </w:numPr>
        <w:tabs>
          <w:tab w:val="left" w:pos="1539"/>
        </w:tabs>
        <w:spacing w:before="12"/>
        <w:ind w:left="1540"/>
        <w:rPr>
          <w:rFonts w:ascii="Palatino Linotype" w:eastAsia="Palatino Linotype" w:hAnsi="Palatino Linotype" w:cs="Palatino Linotype"/>
          <w:sz w:val="28"/>
          <w:szCs w:val="28"/>
        </w:rPr>
      </w:pPr>
      <w:r>
        <w:rPr>
          <w:rFonts w:ascii="Palatino Linotype" w:eastAsia="Palatino Linotype" w:hAnsi="Palatino Linotype" w:cs="Palatino Linotype"/>
          <w:spacing w:val="-1"/>
          <w:sz w:val="28"/>
          <w:szCs w:val="28"/>
        </w:rPr>
        <w:t>Pro</w:t>
      </w:r>
      <w:r>
        <w:rPr>
          <w:rFonts w:ascii="Palatino Linotype" w:eastAsia="Palatino Linotype" w:hAnsi="Palatino Linotype" w:cs="Palatino Linotype"/>
          <w:sz w:val="28"/>
          <w:szCs w:val="28"/>
        </w:rPr>
        <w:t>j</w:t>
      </w:r>
      <w:r>
        <w:rPr>
          <w:rFonts w:ascii="Palatino Linotype" w:eastAsia="Palatino Linotype" w:hAnsi="Palatino Linotype" w:cs="Palatino Linotype"/>
          <w:spacing w:val="-1"/>
          <w:sz w:val="28"/>
          <w:szCs w:val="28"/>
        </w:rPr>
        <w:t>ec</w:t>
      </w:r>
      <w:r>
        <w:rPr>
          <w:rFonts w:ascii="Palatino Linotype" w:eastAsia="Palatino Linotype" w:hAnsi="Palatino Linotype" w:cs="Palatino Linotype"/>
          <w:sz w:val="28"/>
          <w:szCs w:val="28"/>
        </w:rPr>
        <w:t>t</w:t>
      </w:r>
      <w:r>
        <w:rPr>
          <w:rFonts w:ascii="Palatino Linotype" w:eastAsia="Palatino Linotype" w:hAnsi="Palatino Linotype" w:cs="Palatino Linotype"/>
          <w:spacing w:val="-6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8"/>
          <w:szCs w:val="28"/>
        </w:rPr>
        <w:t>Organ</w:t>
      </w:r>
      <w:r>
        <w:rPr>
          <w:rFonts w:ascii="Palatino Linotype" w:eastAsia="Palatino Linotype" w:hAnsi="Palatino Linotype" w:cs="Palatino Linotype"/>
          <w:sz w:val="28"/>
          <w:szCs w:val="28"/>
        </w:rPr>
        <w:t>i</w:t>
      </w:r>
      <w:r>
        <w:rPr>
          <w:rFonts w:ascii="Palatino Linotype" w:eastAsia="Palatino Linotype" w:hAnsi="Palatino Linotype" w:cs="Palatino Linotype"/>
          <w:spacing w:val="-1"/>
          <w:sz w:val="28"/>
          <w:szCs w:val="28"/>
        </w:rPr>
        <w:t>za</w:t>
      </w:r>
      <w:r>
        <w:rPr>
          <w:rFonts w:ascii="Palatino Linotype" w:eastAsia="Palatino Linotype" w:hAnsi="Palatino Linotype" w:cs="Palatino Linotype"/>
          <w:sz w:val="28"/>
          <w:szCs w:val="28"/>
        </w:rPr>
        <w:t>ti</w:t>
      </w:r>
      <w:r>
        <w:rPr>
          <w:rFonts w:ascii="Palatino Linotype" w:eastAsia="Palatino Linotype" w:hAnsi="Palatino Linotype" w:cs="Palatino Linotype"/>
          <w:spacing w:val="-1"/>
          <w:sz w:val="28"/>
          <w:szCs w:val="28"/>
        </w:rPr>
        <w:t>o</w:t>
      </w:r>
      <w:r>
        <w:rPr>
          <w:rFonts w:ascii="Palatino Linotype" w:eastAsia="Palatino Linotype" w:hAnsi="Palatino Linotype" w:cs="Palatino Linotype"/>
          <w:sz w:val="28"/>
          <w:szCs w:val="28"/>
        </w:rPr>
        <w:t>n</w:t>
      </w:r>
    </w:p>
    <w:p w:rsidR="00C20B56" w:rsidRDefault="00147867">
      <w:pPr>
        <w:numPr>
          <w:ilvl w:val="1"/>
          <w:numId w:val="4"/>
        </w:numPr>
        <w:tabs>
          <w:tab w:val="left" w:pos="1539"/>
        </w:tabs>
        <w:spacing w:before="12"/>
        <w:ind w:left="1540"/>
        <w:rPr>
          <w:rFonts w:ascii="Palatino Linotype" w:eastAsia="Palatino Linotype" w:hAnsi="Palatino Linotype" w:cs="Palatino Linotype"/>
          <w:sz w:val="28"/>
          <w:szCs w:val="28"/>
        </w:rPr>
      </w:pPr>
      <w:r>
        <w:rPr>
          <w:rFonts w:ascii="Palatino Linotype" w:eastAsia="Palatino Linotype" w:hAnsi="Palatino Linotype" w:cs="Palatino Linotype"/>
          <w:spacing w:val="-1"/>
          <w:sz w:val="28"/>
          <w:szCs w:val="28"/>
        </w:rPr>
        <w:t>Pro</w:t>
      </w:r>
      <w:r>
        <w:rPr>
          <w:rFonts w:ascii="Palatino Linotype" w:eastAsia="Palatino Linotype" w:hAnsi="Palatino Linotype" w:cs="Palatino Linotype"/>
          <w:sz w:val="28"/>
          <w:szCs w:val="28"/>
        </w:rPr>
        <w:t>j</w:t>
      </w:r>
      <w:r>
        <w:rPr>
          <w:rFonts w:ascii="Palatino Linotype" w:eastAsia="Palatino Linotype" w:hAnsi="Palatino Linotype" w:cs="Palatino Linotype"/>
          <w:spacing w:val="-1"/>
          <w:sz w:val="28"/>
          <w:szCs w:val="28"/>
        </w:rPr>
        <w:t>ec</w:t>
      </w:r>
      <w:r>
        <w:rPr>
          <w:rFonts w:ascii="Palatino Linotype" w:eastAsia="Palatino Linotype" w:hAnsi="Palatino Linotype" w:cs="Palatino Linotype"/>
          <w:sz w:val="28"/>
          <w:szCs w:val="28"/>
        </w:rPr>
        <w:t>t</w:t>
      </w:r>
      <w:r>
        <w:rPr>
          <w:rFonts w:ascii="Palatino Linotype" w:eastAsia="Palatino Linotype" w:hAnsi="Palatino Linotype" w:cs="Palatino Linotype"/>
          <w:spacing w:val="-9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8"/>
          <w:szCs w:val="28"/>
        </w:rPr>
        <w:t>Schedu</w:t>
      </w:r>
      <w:r>
        <w:rPr>
          <w:rFonts w:ascii="Palatino Linotype" w:eastAsia="Palatino Linotype" w:hAnsi="Palatino Linotype" w:cs="Palatino Linotype"/>
          <w:sz w:val="28"/>
          <w:szCs w:val="28"/>
        </w:rPr>
        <w:t>le</w:t>
      </w:r>
    </w:p>
    <w:p w:rsidR="00C20B56" w:rsidRDefault="00147867">
      <w:pPr>
        <w:numPr>
          <w:ilvl w:val="2"/>
          <w:numId w:val="4"/>
        </w:numPr>
        <w:tabs>
          <w:tab w:val="left" w:pos="1540"/>
        </w:tabs>
        <w:spacing w:before="12"/>
        <w:ind w:left="1540"/>
        <w:rPr>
          <w:rFonts w:ascii="Palatino Linotype" w:eastAsia="Palatino Linotype" w:hAnsi="Palatino Linotype" w:cs="Palatino Linotype"/>
          <w:sz w:val="28"/>
          <w:szCs w:val="28"/>
        </w:rPr>
      </w:pPr>
      <w:r>
        <w:rPr>
          <w:rFonts w:ascii="Palatino Linotype" w:eastAsia="Palatino Linotype" w:hAnsi="Palatino Linotype" w:cs="Palatino Linotype"/>
          <w:spacing w:val="-1"/>
          <w:sz w:val="28"/>
          <w:szCs w:val="28"/>
        </w:rPr>
        <w:t>GANT</w:t>
      </w:r>
      <w:r>
        <w:rPr>
          <w:rFonts w:ascii="Palatino Linotype" w:eastAsia="Palatino Linotype" w:hAnsi="Palatino Linotype" w:cs="Palatino Linotype"/>
          <w:sz w:val="28"/>
          <w:szCs w:val="28"/>
        </w:rPr>
        <w:t>T</w:t>
      </w:r>
      <w:r>
        <w:rPr>
          <w:rFonts w:ascii="Palatino Linotype" w:eastAsia="Palatino Linotype" w:hAnsi="Palatino Linotype" w:cs="Palatino Linotype"/>
          <w:spacing w:val="-9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8"/>
          <w:szCs w:val="28"/>
        </w:rPr>
        <w:t>Char</w:t>
      </w:r>
      <w:r>
        <w:rPr>
          <w:rFonts w:ascii="Palatino Linotype" w:eastAsia="Palatino Linotype" w:hAnsi="Palatino Linotype" w:cs="Palatino Linotype"/>
          <w:sz w:val="28"/>
          <w:szCs w:val="28"/>
        </w:rPr>
        <w:t>t</w:t>
      </w:r>
    </w:p>
    <w:p w:rsidR="00C20B56" w:rsidRDefault="00147867">
      <w:pPr>
        <w:numPr>
          <w:ilvl w:val="2"/>
          <w:numId w:val="4"/>
        </w:numPr>
        <w:tabs>
          <w:tab w:val="left" w:pos="1540"/>
        </w:tabs>
        <w:spacing w:before="12"/>
        <w:ind w:left="1540"/>
        <w:rPr>
          <w:rFonts w:ascii="Palatino Linotype" w:eastAsia="Palatino Linotype" w:hAnsi="Palatino Linotype" w:cs="Palatino Linotype"/>
          <w:sz w:val="28"/>
          <w:szCs w:val="28"/>
        </w:rPr>
      </w:pPr>
      <w:r>
        <w:rPr>
          <w:rFonts w:ascii="Palatino Linotype" w:eastAsia="Palatino Linotype" w:hAnsi="Palatino Linotype" w:cs="Palatino Linotype"/>
          <w:spacing w:val="-1"/>
          <w:sz w:val="28"/>
          <w:szCs w:val="28"/>
        </w:rPr>
        <w:t>Tas</w:t>
      </w:r>
      <w:r>
        <w:rPr>
          <w:rFonts w:ascii="Palatino Linotype" w:eastAsia="Palatino Linotype" w:hAnsi="Palatino Linotype" w:cs="Palatino Linotype"/>
          <w:sz w:val="28"/>
          <w:szCs w:val="28"/>
        </w:rPr>
        <w:t>k</w:t>
      </w:r>
      <w:r>
        <w:rPr>
          <w:rFonts w:ascii="Palatino Linotype" w:eastAsia="Palatino Linotype" w:hAnsi="Palatino Linotype" w:cs="Palatino Linotype"/>
          <w:spacing w:val="-5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sz w:val="28"/>
          <w:szCs w:val="28"/>
        </w:rPr>
        <w:t>/</w:t>
      </w:r>
      <w:r>
        <w:rPr>
          <w:rFonts w:ascii="Palatino Linotype" w:eastAsia="Palatino Linotype" w:hAnsi="Palatino Linotype" w:cs="Palatino Linotype"/>
          <w:spacing w:val="-4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8"/>
          <w:szCs w:val="28"/>
        </w:rPr>
        <w:t>Resourc</w:t>
      </w:r>
      <w:r>
        <w:rPr>
          <w:rFonts w:ascii="Palatino Linotype" w:eastAsia="Palatino Linotype" w:hAnsi="Palatino Linotype" w:cs="Palatino Linotype"/>
          <w:sz w:val="28"/>
          <w:szCs w:val="28"/>
        </w:rPr>
        <w:t>e</w:t>
      </w:r>
      <w:r>
        <w:rPr>
          <w:rFonts w:ascii="Palatino Linotype" w:eastAsia="Palatino Linotype" w:hAnsi="Palatino Linotype" w:cs="Palatino Linotype"/>
          <w:spacing w:val="-5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8"/>
          <w:szCs w:val="28"/>
        </w:rPr>
        <w:t>Tab</w:t>
      </w:r>
      <w:r>
        <w:rPr>
          <w:rFonts w:ascii="Palatino Linotype" w:eastAsia="Palatino Linotype" w:hAnsi="Palatino Linotype" w:cs="Palatino Linotype"/>
          <w:sz w:val="28"/>
          <w:szCs w:val="28"/>
        </w:rPr>
        <w:t>le</w:t>
      </w:r>
    </w:p>
    <w:p w:rsidR="00C20B56" w:rsidRDefault="00C20B56">
      <w:pPr>
        <w:spacing w:line="200" w:lineRule="exact"/>
        <w:rPr>
          <w:sz w:val="20"/>
          <w:szCs w:val="20"/>
        </w:rPr>
      </w:pPr>
    </w:p>
    <w:p w:rsidR="00C20B56" w:rsidRDefault="00C20B56">
      <w:pPr>
        <w:spacing w:line="200" w:lineRule="exact"/>
        <w:rPr>
          <w:sz w:val="20"/>
          <w:szCs w:val="20"/>
        </w:rPr>
      </w:pPr>
    </w:p>
    <w:p w:rsidR="00C20B56" w:rsidRDefault="00C20B56">
      <w:pPr>
        <w:spacing w:before="3" w:line="200" w:lineRule="exact"/>
        <w:rPr>
          <w:sz w:val="20"/>
          <w:szCs w:val="20"/>
        </w:rPr>
      </w:pPr>
    </w:p>
    <w:p w:rsidR="00C20B56" w:rsidRDefault="00147867">
      <w:pPr>
        <w:tabs>
          <w:tab w:val="left" w:pos="719"/>
        </w:tabs>
        <w:ind w:right="5730"/>
        <w:jc w:val="center"/>
        <w:rPr>
          <w:rFonts w:ascii="Palatino Linotype" w:eastAsia="Palatino Linotype" w:hAnsi="Palatino Linotype" w:cs="Palatino Linotype"/>
          <w:sz w:val="36"/>
          <w:szCs w:val="36"/>
        </w:rPr>
      </w:pPr>
      <w:r>
        <w:rPr>
          <w:rFonts w:ascii="Palatino Linotype" w:eastAsia="Palatino Linotype" w:hAnsi="Palatino Linotype" w:cs="Palatino Linotype"/>
          <w:b/>
          <w:bCs/>
          <w:sz w:val="36"/>
          <w:szCs w:val="36"/>
        </w:rPr>
        <w:t>4.1</w:t>
      </w:r>
      <w:r>
        <w:rPr>
          <w:rFonts w:ascii="Palatino Linotype" w:eastAsia="Palatino Linotype" w:hAnsi="Palatino Linotype" w:cs="Palatino Linotype"/>
          <w:b/>
          <w:bCs/>
          <w:sz w:val="36"/>
          <w:szCs w:val="36"/>
        </w:rPr>
        <w:tab/>
        <w:t>Plan</w:t>
      </w:r>
      <w:r>
        <w:rPr>
          <w:rFonts w:ascii="Palatino Linotype" w:eastAsia="Palatino Linotype" w:hAnsi="Palatino Linotype" w:cs="Palatino Linotype"/>
          <w:b/>
          <w:bCs/>
          <w:spacing w:val="-21"/>
          <w:sz w:val="36"/>
          <w:szCs w:val="36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36"/>
          <w:szCs w:val="36"/>
        </w:rPr>
        <w:t>Introduction</w:t>
      </w:r>
    </w:p>
    <w:p w:rsidR="00C20B56" w:rsidRDefault="00C20B56">
      <w:pPr>
        <w:spacing w:before="1" w:line="120" w:lineRule="exact"/>
        <w:rPr>
          <w:sz w:val="12"/>
          <w:szCs w:val="12"/>
        </w:rPr>
      </w:pPr>
    </w:p>
    <w:p w:rsidR="00C20B56" w:rsidRDefault="00C20B56">
      <w:pPr>
        <w:spacing w:line="200" w:lineRule="exact"/>
        <w:rPr>
          <w:sz w:val="20"/>
          <w:szCs w:val="20"/>
        </w:rPr>
      </w:pPr>
    </w:p>
    <w:p w:rsidR="00C20B56" w:rsidRDefault="00147867">
      <w:pPr>
        <w:pStyle w:val="BodyText"/>
        <w:spacing w:line="242" w:lineRule="auto"/>
        <w:ind w:right="320"/>
        <w:jc w:val="both"/>
      </w:pPr>
      <w:r>
        <w:rPr>
          <w:spacing w:val="-1"/>
        </w:rPr>
        <w:t>Th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So</w:t>
      </w:r>
      <w:r>
        <w:t>ft</w:t>
      </w:r>
      <w:r>
        <w:rPr>
          <w:spacing w:val="-1"/>
        </w:rPr>
        <w:t>war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Deve</w:t>
      </w:r>
      <w:r>
        <w:t>l</w:t>
      </w:r>
      <w:r>
        <w:rPr>
          <w:spacing w:val="-1"/>
        </w:rPr>
        <w:t>opmen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l</w:t>
      </w:r>
      <w:r>
        <w:rPr>
          <w:spacing w:val="-1"/>
        </w:rPr>
        <w:t>a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prov</w:t>
      </w:r>
      <w:r>
        <w:t>i</w:t>
      </w:r>
      <w:r>
        <w:rPr>
          <w:spacing w:val="-1"/>
        </w:rPr>
        <w:t>de</w:t>
      </w:r>
      <w:r>
        <w:t>s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t>t</w:t>
      </w:r>
      <w:r>
        <w:rPr>
          <w:spacing w:val="-1"/>
        </w:rPr>
        <w:t>a</w:t>
      </w:r>
      <w:r>
        <w:t>ils</w:t>
      </w:r>
      <w:r>
        <w:rPr>
          <w:spacing w:val="-3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pro</w:t>
      </w:r>
      <w:r>
        <w:t>j</w:t>
      </w:r>
      <w:r>
        <w:rPr>
          <w:spacing w:val="-1"/>
        </w:rPr>
        <w:t>ec</w:t>
      </w:r>
      <w:r>
        <w:t>t</w:t>
      </w:r>
      <w:r>
        <w:rPr>
          <w:spacing w:val="-1"/>
        </w:rPr>
        <w:t>e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deve</w:t>
      </w:r>
      <w:r>
        <w:t>l</w:t>
      </w:r>
      <w:r>
        <w:rPr>
          <w:spacing w:val="-1"/>
        </w:rPr>
        <w:t>opmen</w:t>
      </w:r>
      <w:r>
        <w:t>t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>o</w:t>
      </w:r>
      <w:r>
        <w:t xml:space="preserve">r </w:t>
      </w:r>
      <w:r>
        <w:rPr>
          <w:spacing w:val="-1"/>
        </w:rPr>
        <w:t>CaseX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>n</w:t>
      </w:r>
      <w:r>
        <w:t>t</w:t>
      </w:r>
      <w:r>
        <w:rPr>
          <w:spacing w:val="-1"/>
        </w:rPr>
        <w:t>erac</w:t>
      </w:r>
      <w:r>
        <w:t>ti</w:t>
      </w:r>
      <w:r>
        <w:rPr>
          <w:spacing w:val="-1"/>
        </w:rPr>
        <w:t>v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we</w:t>
      </w:r>
      <w:r>
        <w:t>b</w:t>
      </w:r>
      <w:r>
        <w:rPr>
          <w:spacing w:val="-3"/>
        </w:rPr>
        <w:t xml:space="preserve"> </w:t>
      </w:r>
      <w:r>
        <w:rPr>
          <w:spacing w:val="-1"/>
        </w:rPr>
        <w:t>app</w:t>
      </w:r>
      <w:r>
        <w:t>li</w:t>
      </w:r>
      <w:r>
        <w:rPr>
          <w:spacing w:val="-1"/>
        </w:rPr>
        <w:t>ca</w:t>
      </w:r>
      <w:r>
        <w:t>ti</w:t>
      </w:r>
      <w:r>
        <w:rPr>
          <w:spacing w:val="-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sca</w:t>
      </w:r>
      <w:r>
        <w:t>l</w:t>
      </w:r>
      <w:r>
        <w:rPr>
          <w:spacing w:val="-1"/>
        </w:rPr>
        <w:t>ab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da</w:t>
      </w:r>
      <w:r>
        <w:t>t</w:t>
      </w:r>
      <w:r>
        <w:rPr>
          <w:spacing w:val="-1"/>
        </w:rPr>
        <w:t>abas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so</w:t>
      </w:r>
      <w:r>
        <w:t>l</w:t>
      </w:r>
      <w:r>
        <w:rPr>
          <w:spacing w:val="-1"/>
        </w:rPr>
        <w:t>u</w:t>
      </w:r>
      <w:r>
        <w:t>ti</w:t>
      </w:r>
      <w:r>
        <w:rPr>
          <w:spacing w:val="-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op</w:t>
      </w:r>
      <w:r>
        <w:t>ti</w:t>
      </w:r>
      <w:r>
        <w:rPr>
          <w:spacing w:val="-1"/>
        </w:rPr>
        <w:t>m</w:t>
      </w:r>
      <w:r>
        <w:t>i</w:t>
      </w:r>
      <w:r>
        <w:rPr>
          <w:spacing w:val="-1"/>
        </w:rPr>
        <w:t>ze</w:t>
      </w:r>
      <w:r>
        <w:t>d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 xml:space="preserve">e </w:t>
      </w:r>
      <w:r>
        <w:rPr>
          <w:spacing w:val="-1"/>
        </w:rPr>
        <w:t>managemen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1"/>
        </w:rPr>
        <w:t>phys</w:t>
      </w:r>
      <w:r>
        <w:t>i</w:t>
      </w:r>
      <w:r>
        <w:rPr>
          <w:spacing w:val="-1"/>
        </w:rPr>
        <w:t>ca</w:t>
      </w:r>
      <w:r>
        <w:t>l</w:t>
      </w:r>
      <w:r>
        <w:rPr>
          <w:spacing w:val="-3"/>
        </w:rPr>
        <w:t xml:space="preserve"> </w:t>
      </w:r>
      <w:r>
        <w:rPr>
          <w:spacing w:val="-1"/>
        </w:rPr>
        <w:t>cas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da</w:t>
      </w:r>
      <w:r>
        <w:t>t</w:t>
      </w:r>
      <w:r>
        <w:rPr>
          <w:spacing w:val="-1"/>
        </w:rPr>
        <w:t>a</w:t>
      </w:r>
      <w:r>
        <w:t>.</w:t>
      </w:r>
    </w:p>
    <w:p w:rsidR="00C20B56" w:rsidRDefault="00C20B56">
      <w:pPr>
        <w:spacing w:before="20" w:line="280" w:lineRule="exact"/>
        <w:rPr>
          <w:sz w:val="28"/>
          <w:szCs w:val="28"/>
        </w:rPr>
      </w:pPr>
    </w:p>
    <w:p w:rsidR="00C20B56" w:rsidRDefault="00147867">
      <w:pPr>
        <w:pStyle w:val="BodyText"/>
        <w:spacing w:line="242" w:lineRule="auto"/>
        <w:ind w:right="117"/>
      </w:pP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Lo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Ange</w:t>
      </w:r>
      <w:r>
        <w:t>l</w:t>
      </w:r>
      <w:r>
        <w:rPr>
          <w:spacing w:val="-1"/>
        </w:rPr>
        <w:t>e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Po</w:t>
      </w:r>
      <w:r>
        <w:t>li</w:t>
      </w:r>
      <w:r>
        <w:rPr>
          <w:spacing w:val="-1"/>
        </w:rPr>
        <w:t>c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Depar</w:t>
      </w:r>
      <w:r>
        <w:t>t</w:t>
      </w:r>
      <w:r>
        <w:rPr>
          <w:spacing w:val="-1"/>
        </w:rPr>
        <w:t>men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Hom</w:t>
      </w:r>
      <w:r>
        <w:t>i</w:t>
      </w:r>
      <w:r>
        <w:rPr>
          <w:spacing w:val="-1"/>
        </w:rPr>
        <w:t>c</w:t>
      </w:r>
      <w:r>
        <w:t>i</w:t>
      </w:r>
      <w:r>
        <w:rPr>
          <w:spacing w:val="-1"/>
        </w:rPr>
        <w:t>d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L</w:t>
      </w:r>
      <w:r>
        <w:t>i</w:t>
      </w:r>
      <w:r>
        <w:rPr>
          <w:spacing w:val="-1"/>
        </w:rPr>
        <w:t>brar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Un</w:t>
      </w:r>
      <w:r>
        <w:t>it</w:t>
      </w:r>
      <w:r>
        <w:rPr>
          <w:spacing w:val="-4"/>
        </w:rPr>
        <w:t xml:space="preserve"> </w:t>
      </w:r>
      <w:r>
        <w:rPr>
          <w:spacing w:val="-1"/>
        </w:rPr>
        <w:t>seek</w:t>
      </w:r>
      <w:r>
        <w:t>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da</w:t>
      </w:r>
      <w:r>
        <w:t>t</w:t>
      </w:r>
      <w:r>
        <w:rPr>
          <w:spacing w:val="-1"/>
        </w:rPr>
        <w:t>abas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so</w:t>
      </w:r>
      <w:r>
        <w:t>l</w:t>
      </w:r>
      <w:r>
        <w:rPr>
          <w:spacing w:val="-1"/>
        </w:rPr>
        <w:t>u</w:t>
      </w:r>
      <w:r>
        <w:t>ti</w:t>
      </w:r>
      <w:r>
        <w:rPr>
          <w:spacing w:val="-1"/>
        </w:rPr>
        <w:t>o</w:t>
      </w:r>
      <w:r>
        <w:t>n</w:t>
      </w:r>
      <w:r>
        <w:rPr>
          <w:spacing w:val="-4"/>
        </w:rPr>
        <w:t xml:space="preserve"> </w:t>
      </w:r>
      <w:r>
        <w:t>f</w:t>
      </w:r>
      <w:r>
        <w:rPr>
          <w:spacing w:val="-1"/>
        </w:rPr>
        <w:t>o</w:t>
      </w:r>
      <w:r>
        <w:t>r 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managemen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cas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record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da</w:t>
      </w:r>
      <w:r>
        <w:t>ti</w:t>
      </w:r>
      <w:r>
        <w:rPr>
          <w:spacing w:val="-1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bac</w:t>
      </w:r>
      <w:r>
        <w:t>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1960</w:t>
      </w:r>
      <w:r>
        <w:t>.</w:t>
      </w:r>
      <w:r>
        <w:rPr>
          <w:spacing w:val="-2"/>
        </w:rPr>
        <w:t xml:space="preserve"> </w:t>
      </w:r>
      <w:r>
        <w:rPr>
          <w:spacing w:val="-1"/>
        </w:rPr>
        <w:t>Cas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record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curren</w:t>
      </w:r>
      <w:r>
        <w:t>tly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t>t</w:t>
      </w:r>
      <w:r>
        <w:rPr>
          <w:spacing w:val="-1"/>
        </w:rPr>
        <w:t>ore</w:t>
      </w:r>
      <w:r>
        <w:t>d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phys</w:t>
      </w:r>
      <w:r>
        <w:t>i</w:t>
      </w:r>
      <w:r>
        <w:rPr>
          <w:spacing w:val="-1"/>
        </w:rPr>
        <w:t>ca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i</w:t>
      </w:r>
      <w:r>
        <w:rPr>
          <w:spacing w:val="-1"/>
        </w:rPr>
        <w:t>nders</w:t>
      </w:r>
      <w:r>
        <w:t>.</w:t>
      </w:r>
      <w:r>
        <w:rPr>
          <w:spacing w:val="-3"/>
        </w:rPr>
        <w:t xml:space="preserve"> </w:t>
      </w:r>
      <w:r>
        <w:rPr>
          <w:spacing w:val="-1"/>
        </w:rPr>
        <w:t>De</w:t>
      </w:r>
      <w:r>
        <w:t>t</w:t>
      </w:r>
      <w:r>
        <w:rPr>
          <w:spacing w:val="-1"/>
        </w:rPr>
        <w:t>ec</w:t>
      </w:r>
      <w:r>
        <w:t>ti</w:t>
      </w:r>
      <w:r>
        <w:rPr>
          <w:spacing w:val="-1"/>
        </w:rPr>
        <w:t>ve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nee</w:t>
      </w:r>
      <w:r>
        <w:t>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mor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e</w:t>
      </w:r>
      <w:r>
        <w:t>ffi</w:t>
      </w:r>
      <w:r>
        <w:rPr>
          <w:spacing w:val="-1"/>
        </w:rPr>
        <w:t>c</w:t>
      </w:r>
      <w:r>
        <w:t>i</w:t>
      </w:r>
      <w:r>
        <w:rPr>
          <w:spacing w:val="-1"/>
        </w:rPr>
        <w:t>en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sys</w:t>
      </w:r>
      <w:r>
        <w:t>t</w:t>
      </w:r>
      <w:r>
        <w:rPr>
          <w:spacing w:val="-1"/>
        </w:rPr>
        <w:t>e</w:t>
      </w:r>
      <w:r>
        <w:t>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t>t</w:t>
      </w:r>
      <w:r>
        <w:rPr>
          <w:spacing w:val="-1"/>
        </w:rPr>
        <w:t>or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me</w:t>
      </w:r>
      <w:r>
        <w:t>t</w:t>
      </w:r>
      <w:r>
        <w:rPr>
          <w:spacing w:val="-1"/>
        </w:rPr>
        <w:t>ada</w:t>
      </w:r>
      <w:r>
        <w:t>ta</w:t>
      </w:r>
      <w:r>
        <w:rPr>
          <w:spacing w:val="-3"/>
        </w:rPr>
        <w:t xml:space="preserve"> </w:t>
      </w:r>
      <w:r>
        <w:rPr>
          <w:spacing w:val="-1"/>
        </w:rPr>
        <w:t>abou</w:t>
      </w:r>
      <w:r>
        <w:t>t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h</w:t>
      </w:r>
      <w:r>
        <w:t xml:space="preserve">e </w:t>
      </w:r>
      <w:r>
        <w:rPr>
          <w:spacing w:val="-1"/>
        </w:rPr>
        <w:t>cas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records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quer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da</w:t>
      </w:r>
      <w:r>
        <w:t>t</w:t>
      </w:r>
      <w:r>
        <w:rPr>
          <w:spacing w:val="-1"/>
        </w:rPr>
        <w:t>a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genera</w:t>
      </w:r>
      <w:r>
        <w:t>te</w:t>
      </w:r>
      <w:r>
        <w:rPr>
          <w:spacing w:val="-3"/>
        </w:rPr>
        <w:t xml:space="preserve"> </w:t>
      </w:r>
      <w:r>
        <w:rPr>
          <w:spacing w:val="-1"/>
        </w:rPr>
        <w:t>repor</w:t>
      </w:r>
      <w:r>
        <w:t>t</w:t>
      </w:r>
      <w:r>
        <w:rPr>
          <w:spacing w:val="-1"/>
        </w:rPr>
        <w:t>s</w:t>
      </w:r>
      <w:r>
        <w:t>.</w:t>
      </w:r>
      <w:r>
        <w:rPr>
          <w:spacing w:val="-4"/>
        </w:rPr>
        <w:t xml:space="preserve"> </w:t>
      </w:r>
      <w:r>
        <w:rPr>
          <w:spacing w:val="-1"/>
        </w:rPr>
        <w:t>Throug</w:t>
      </w:r>
      <w:r>
        <w:t>h</w:t>
      </w:r>
      <w:r>
        <w:rPr>
          <w:spacing w:val="-3"/>
        </w:rPr>
        <w:t xml:space="preserve"> </w:t>
      </w:r>
      <w:r>
        <w:rPr>
          <w:spacing w:val="-1"/>
        </w:rPr>
        <w:t>CaseX</w:t>
      </w:r>
      <w:r>
        <w:t>'s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hre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ma</w:t>
      </w:r>
      <w:r>
        <w:t>in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>unc</w:t>
      </w:r>
      <w:r>
        <w:t>ti</w:t>
      </w:r>
      <w:r>
        <w:rPr>
          <w:spacing w:val="-1"/>
        </w:rPr>
        <w:t>ons</w:t>
      </w:r>
      <w:r>
        <w:t xml:space="preserve">: </w:t>
      </w:r>
      <w:r>
        <w:rPr>
          <w:spacing w:val="-1"/>
        </w:rPr>
        <w:t>Up</w:t>
      </w:r>
      <w:r>
        <w:t>l</w:t>
      </w:r>
      <w:r>
        <w:rPr>
          <w:spacing w:val="-1"/>
        </w:rPr>
        <w:t>oa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Da</w:t>
      </w:r>
      <w:r>
        <w:t>t</w:t>
      </w:r>
      <w:r>
        <w:rPr>
          <w:spacing w:val="-1"/>
        </w:rPr>
        <w:t>a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Exp</w:t>
      </w:r>
      <w:r>
        <w:t>l</w:t>
      </w:r>
      <w:r>
        <w:rPr>
          <w:spacing w:val="-1"/>
        </w:rPr>
        <w:t>or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Da</w:t>
      </w:r>
      <w:r>
        <w:t>t</w:t>
      </w:r>
      <w:r>
        <w:rPr>
          <w:spacing w:val="-1"/>
        </w:rPr>
        <w:t>a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Genera</w:t>
      </w:r>
      <w:r>
        <w:t>te</w:t>
      </w:r>
      <w:r>
        <w:rPr>
          <w:spacing w:val="-3"/>
        </w:rPr>
        <w:t xml:space="preserve"> </w:t>
      </w:r>
      <w:r>
        <w:rPr>
          <w:spacing w:val="-1"/>
        </w:rPr>
        <w:t>Repor</w:t>
      </w:r>
      <w:r>
        <w:t>t</w:t>
      </w:r>
      <w:r>
        <w:rPr>
          <w:spacing w:val="-1"/>
        </w:rPr>
        <w:t>s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user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enab</w:t>
      </w:r>
      <w:r>
        <w:t>l</w:t>
      </w:r>
      <w:r>
        <w:rPr>
          <w:spacing w:val="-1"/>
        </w:rPr>
        <w:t>e</w:t>
      </w:r>
      <w:r>
        <w:t>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t>ff</w:t>
      </w:r>
      <w:r>
        <w:rPr>
          <w:spacing w:val="-1"/>
        </w:rPr>
        <w:t>ec</w:t>
      </w:r>
      <w:r>
        <w:t>ti</w:t>
      </w:r>
      <w:r>
        <w:rPr>
          <w:spacing w:val="-1"/>
        </w:rPr>
        <w:t>ve</w:t>
      </w:r>
      <w:r>
        <w:t xml:space="preserve">ly </w:t>
      </w:r>
      <w:r>
        <w:rPr>
          <w:spacing w:val="-1"/>
        </w:rPr>
        <w:t>manag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unders</w:t>
      </w:r>
      <w:r>
        <w:t>t</w:t>
      </w:r>
      <w:r>
        <w:rPr>
          <w:spacing w:val="-1"/>
        </w:rPr>
        <w:t>an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cas</w:t>
      </w:r>
      <w:r>
        <w:t>e</w:t>
      </w:r>
      <w:r>
        <w:rPr>
          <w:spacing w:val="-4"/>
        </w:rPr>
        <w:t xml:space="preserve"> </w:t>
      </w:r>
      <w:commentRangeStart w:id="0"/>
      <w:r>
        <w:rPr>
          <w:spacing w:val="-1"/>
        </w:rPr>
        <w:t>da</w:t>
      </w:r>
      <w:r>
        <w:t>t</w:t>
      </w:r>
      <w:r>
        <w:rPr>
          <w:spacing w:val="-1"/>
        </w:rPr>
        <w:t>a</w:t>
      </w:r>
      <w:commentRangeEnd w:id="0"/>
      <w:r w:rsidR="00503BD4">
        <w:rPr>
          <w:rStyle w:val="CommentReference"/>
          <w:rFonts w:asciiTheme="minorHAnsi" w:eastAsiaTheme="minorHAnsi" w:hAnsiTheme="minorHAnsi"/>
        </w:rPr>
        <w:commentReference w:id="0"/>
      </w:r>
      <w:r>
        <w:t>.</w:t>
      </w:r>
    </w:p>
    <w:p w:rsidR="00C20B56" w:rsidRDefault="00C20B56">
      <w:pPr>
        <w:spacing w:before="7" w:line="190" w:lineRule="exact"/>
        <w:rPr>
          <w:sz w:val="19"/>
          <w:szCs w:val="19"/>
        </w:rPr>
      </w:pPr>
    </w:p>
    <w:p w:rsidR="00C20B56" w:rsidRDefault="00C20B56">
      <w:pPr>
        <w:spacing w:line="200" w:lineRule="exact"/>
        <w:rPr>
          <w:sz w:val="20"/>
          <w:szCs w:val="20"/>
        </w:rPr>
      </w:pPr>
    </w:p>
    <w:p w:rsidR="00C20B56" w:rsidRDefault="00C20B56">
      <w:pPr>
        <w:spacing w:line="200" w:lineRule="exact"/>
        <w:rPr>
          <w:sz w:val="20"/>
          <w:szCs w:val="20"/>
        </w:rPr>
      </w:pPr>
    </w:p>
    <w:p w:rsidR="00C20B56" w:rsidRDefault="00147867">
      <w:pPr>
        <w:pStyle w:val="Heading2"/>
        <w:tabs>
          <w:tab w:val="left" w:pos="1539"/>
        </w:tabs>
        <w:ind w:firstLine="0"/>
        <w:rPr>
          <w:b w:val="0"/>
          <w:bCs w:val="0"/>
        </w:rPr>
      </w:pPr>
      <w:r>
        <w:rPr>
          <w:spacing w:val="-1"/>
        </w:rPr>
        <w:t>4</w:t>
      </w:r>
      <w:r>
        <w:t>.1</w:t>
      </w:r>
      <w:r>
        <w:tab/>
      </w:r>
      <w:r>
        <w:rPr>
          <w:spacing w:val="-1"/>
        </w:rPr>
        <w:t>Pro</w:t>
      </w:r>
      <w:r>
        <w:t>j</w:t>
      </w:r>
      <w:r>
        <w:rPr>
          <w:spacing w:val="-1"/>
        </w:rPr>
        <w:t>ec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t>li</w:t>
      </w:r>
      <w:r>
        <w:rPr>
          <w:spacing w:val="-1"/>
        </w:rPr>
        <w:t>verab</w:t>
      </w:r>
      <w:r>
        <w:t>l</w:t>
      </w:r>
      <w:r>
        <w:rPr>
          <w:spacing w:val="-1"/>
        </w:rPr>
        <w:t>e</w:t>
      </w:r>
      <w:r>
        <w:t>s</w:t>
      </w:r>
    </w:p>
    <w:p w:rsidR="00C20B56" w:rsidRDefault="00C20B56">
      <w:pPr>
        <w:spacing w:before="5" w:line="110" w:lineRule="exact"/>
        <w:rPr>
          <w:sz w:val="11"/>
          <w:szCs w:val="11"/>
        </w:rPr>
      </w:pPr>
    </w:p>
    <w:p w:rsidR="00C20B56" w:rsidRDefault="00C20B56">
      <w:pPr>
        <w:spacing w:line="200" w:lineRule="exact"/>
        <w:rPr>
          <w:sz w:val="20"/>
          <w:szCs w:val="20"/>
        </w:rPr>
      </w:pPr>
    </w:p>
    <w:p w:rsidR="00C20B56" w:rsidRDefault="00147867">
      <w:pPr>
        <w:pStyle w:val="Heading3"/>
        <w:tabs>
          <w:tab w:val="left" w:pos="2259"/>
        </w:tabs>
        <w:ind w:left="820"/>
        <w:rPr>
          <w:b w:val="0"/>
          <w:bCs w:val="0"/>
        </w:rPr>
      </w:pPr>
      <w:r>
        <w:rPr>
          <w:spacing w:val="-1"/>
        </w:rPr>
        <w:t>A</w:t>
      </w:r>
      <w:r>
        <w:t>l</w:t>
      </w:r>
      <w:r>
        <w:rPr>
          <w:spacing w:val="-1"/>
        </w:rPr>
        <w:t>ph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t>ta</w:t>
      </w:r>
      <w:r>
        <w:tab/>
      </w:r>
      <w:r>
        <w:rPr>
          <w:spacing w:val="-1"/>
        </w:rPr>
        <w:t>Wee</w:t>
      </w:r>
      <w:r>
        <w:t>k</w:t>
      </w:r>
      <w:r>
        <w:rPr>
          <w:spacing w:val="-3"/>
        </w:rPr>
        <w:t xml:space="preserve"> </w:t>
      </w:r>
      <w:r>
        <w:rPr>
          <w:spacing w:val="-1"/>
        </w:rPr>
        <w:t>1</w:t>
      </w:r>
      <w:r>
        <w:t>4</w:t>
      </w:r>
    </w:p>
    <w:p w:rsidR="00C20B56" w:rsidRDefault="00147867">
      <w:pPr>
        <w:pStyle w:val="BodyText"/>
      </w:pPr>
      <w:r>
        <w:rPr>
          <w:spacing w:val="-1"/>
        </w:rPr>
        <w:t>Pe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cours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requ</w:t>
      </w:r>
      <w:r>
        <w:t>i</w:t>
      </w:r>
      <w:r>
        <w:rPr>
          <w:spacing w:val="-1"/>
        </w:rPr>
        <w:t>remen</w:t>
      </w:r>
      <w:r>
        <w:t>t</w:t>
      </w:r>
      <w:r>
        <w:rPr>
          <w:spacing w:val="-1"/>
        </w:rPr>
        <w:t>s</w:t>
      </w:r>
      <w:r>
        <w:t>,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Case</w:t>
      </w:r>
      <w:r>
        <w:t>X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l</w:t>
      </w:r>
      <w:r>
        <w:rPr>
          <w:spacing w:val="-1"/>
        </w:rPr>
        <w:t>ph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t>ta</w:t>
      </w:r>
      <w:r>
        <w:rPr>
          <w:spacing w:val="-2"/>
        </w:rPr>
        <w:t xml:space="preserve"> </w:t>
      </w:r>
      <w:r>
        <w:rPr>
          <w:spacing w:val="-1"/>
        </w:rPr>
        <w:t>re</w:t>
      </w:r>
      <w:r>
        <w:t>l</w:t>
      </w:r>
      <w:r>
        <w:rPr>
          <w:spacing w:val="-1"/>
        </w:rPr>
        <w:t>eas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w</w:t>
      </w:r>
      <w:r>
        <w:t>ill</w:t>
      </w:r>
      <w:r>
        <w:rPr>
          <w:spacing w:val="-3"/>
        </w:rPr>
        <w:t xml:space="preserve"> </w:t>
      </w:r>
      <w:r>
        <w:rPr>
          <w:spacing w:val="-1"/>
        </w:rPr>
        <w:t>occu</w:t>
      </w:r>
      <w:r>
        <w:t>r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Wee</w:t>
      </w:r>
      <w:r>
        <w:t>k</w:t>
      </w:r>
      <w:r>
        <w:rPr>
          <w:spacing w:val="-3"/>
        </w:rPr>
        <w:t xml:space="preserve"> </w:t>
      </w:r>
      <w:r>
        <w:rPr>
          <w:spacing w:val="-1"/>
        </w:rPr>
        <w:t>14</w:t>
      </w:r>
      <w:r>
        <w:t>.</w:t>
      </w:r>
    </w:p>
    <w:p w:rsidR="00C20B56" w:rsidRDefault="00C20B56">
      <w:pPr>
        <w:spacing w:before="3" w:line="100" w:lineRule="exact"/>
        <w:rPr>
          <w:sz w:val="10"/>
          <w:szCs w:val="10"/>
        </w:rPr>
      </w:pPr>
    </w:p>
    <w:p w:rsidR="00C20B56" w:rsidRDefault="00C20B56">
      <w:pPr>
        <w:spacing w:line="200" w:lineRule="exact"/>
        <w:rPr>
          <w:sz w:val="20"/>
          <w:szCs w:val="20"/>
        </w:rPr>
      </w:pPr>
    </w:p>
    <w:p w:rsidR="00C20B56" w:rsidRDefault="00147867">
      <w:pPr>
        <w:pStyle w:val="Heading3"/>
        <w:tabs>
          <w:tab w:val="left" w:pos="2259"/>
        </w:tabs>
        <w:ind w:left="820"/>
        <w:rPr>
          <w:b w:val="0"/>
          <w:bCs w:val="0"/>
        </w:rPr>
      </w:pPr>
      <w:r>
        <w:rPr>
          <w:spacing w:val="-1"/>
        </w:rPr>
        <w:t>1</w:t>
      </w:r>
      <w:r>
        <w:t>.0</w:t>
      </w:r>
      <w:r>
        <w:tab/>
      </w:r>
      <w:r>
        <w:rPr>
          <w:spacing w:val="-1"/>
        </w:rPr>
        <w:t>Wee</w:t>
      </w:r>
      <w:r>
        <w:t>k</w:t>
      </w:r>
      <w:r>
        <w:rPr>
          <w:spacing w:val="-3"/>
        </w:rPr>
        <w:t xml:space="preserve"> </w:t>
      </w:r>
      <w:r>
        <w:rPr>
          <w:spacing w:val="-1"/>
        </w:rPr>
        <w:t>1</w:t>
      </w:r>
      <w:r>
        <w:t>6</w:t>
      </w:r>
    </w:p>
    <w:p w:rsidR="00C20B56" w:rsidRDefault="00147867">
      <w:pPr>
        <w:pStyle w:val="BodyText"/>
        <w:spacing w:line="242" w:lineRule="auto"/>
        <w:ind w:right="69"/>
      </w:pPr>
      <w:r>
        <w:rPr>
          <w:spacing w:val="-1"/>
        </w:rPr>
        <w:t>Case</w:t>
      </w:r>
      <w:r>
        <w:t>X</w:t>
      </w:r>
      <w:r>
        <w:rPr>
          <w:spacing w:val="-4"/>
        </w:rPr>
        <w:t xml:space="preserve"> </w:t>
      </w:r>
      <w:r>
        <w:t>v</w:t>
      </w:r>
      <w:r>
        <w:rPr>
          <w:spacing w:val="-4"/>
        </w:rPr>
        <w:t xml:space="preserve"> </w:t>
      </w:r>
      <w:r>
        <w:rPr>
          <w:spacing w:val="-1"/>
        </w:rPr>
        <w:t>1</w:t>
      </w:r>
      <w:r>
        <w:t>.0</w:t>
      </w:r>
      <w:r>
        <w:rPr>
          <w:spacing w:val="-3"/>
        </w:rPr>
        <w:t xml:space="preserve"> </w:t>
      </w:r>
      <w:r>
        <w:rPr>
          <w:spacing w:val="-1"/>
        </w:rPr>
        <w:t>w</w:t>
      </w:r>
      <w:r>
        <w:t>ill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4"/>
        </w:rPr>
        <w:t xml:space="preserve"> </w:t>
      </w:r>
      <w:commentRangeStart w:id="1"/>
      <w:r>
        <w:rPr>
          <w:spacing w:val="-1"/>
        </w:rPr>
        <w:t>demoe</w:t>
      </w:r>
      <w:r>
        <w:t>d</w:t>
      </w:r>
      <w:r>
        <w:rPr>
          <w:spacing w:val="-3"/>
        </w:rPr>
        <w:t xml:space="preserve"> </w:t>
      </w:r>
      <w:commentRangeEnd w:id="1"/>
      <w:r w:rsidR="00503BD4">
        <w:rPr>
          <w:rStyle w:val="CommentReference"/>
          <w:rFonts w:asciiTheme="minorHAnsi" w:eastAsiaTheme="minorHAnsi" w:hAnsiTheme="minorHAnsi"/>
        </w:rPr>
        <w:commentReference w:id="1"/>
      </w:r>
      <w:r>
        <w:t>to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LAP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Hom</w:t>
      </w:r>
      <w:r>
        <w:t>i</w:t>
      </w:r>
      <w:r>
        <w:rPr>
          <w:spacing w:val="-1"/>
        </w:rPr>
        <w:t>c</w:t>
      </w:r>
      <w:r>
        <w:t>i</w:t>
      </w:r>
      <w:r>
        <w:rPr>
          <w:spacing w:val="-1"/>
        </w:rPr>
        <w:t>d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Depar</w:t>
      </w:r>
      <w:r>
        <w:t>t</w:t>
      </w:r>
      <w:r>
        <w:rPr>
          <w:spacing w:val="-1"/>
        </w:rPr>
        <w:t>men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de</w:t>
      </w:r>
      <w:r>
        <w:t>t</w:t>
      </w:r>
      <w:r>
        <w:rPr>
          <w:spacing w:val="-1"/>
        </w:rPr>
        <w:t>ec</w:t>
      </w:r>
      <w:r>
        <w:t>ti</w:t>
      </w:r>
      <w:r>
        <w:rPr>
          <w:spacing w:val="-1"/>
        </w:rPr>
        <w:t>ve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so</w:t>
      </w:r>
      <w:r>
        <w:t>l</w:t>
      </w:r>
      <w:r>
        <w:rPr>
          <w:spacing w:val="-1"/>
        </w:rPr>
        <w:t>u</w:t>
      </w:r>
      <w:r>
        <w:t>ti</w:t>
      </w:r>
      <w:r>
        <w:rPr>
          <w:spacing w:val="-1"/>
        </w:rPr>
        <w:t>o</w:t>
      </w:r>
      <w:r>
        <w:t>n f</w:t>
      </w:r>
      <w:r>
        <w:rPr>
          <w:spacing w:val="-1"/>
        </w:rPr>
        <w:t>o</w:t>
      </w:r>
      <w:r>
        <w:t>r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he</w:t>
      </w:r>
      <w:r>
        <w:t>ir</w:t>
      </w:r>
      <w:r>
        <w:rPr>
          <w:spacing w:val="-3"/>
        </w:rPr>
        <w:t xml:space="preserve"> </w:t>
      </w:r>
      <w:r>
        <w:rPr>
          <w:spacing w:val="-1"/>
        </w:rPr>
        <w:t>da</w:t>
      </w:r>
      <w:r>
        <w:t>ta</w:t>
      </w:r>
      <w:r>
        <w:rPr>
          <w:spacing w:val="-4"/>
        </w:rPr>
        <w:t xml:space="preserve"> </w:t>
      </w:r>
      <w:r>
        <w:rPr>
          <w:spacing w:val="-1"/>
        </w:rPr>
        <w:t>managemen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prob</w:t>
      </w:r>
      <w:r>
        <w:t>l</w:t>
      </w:r>
      <w:r>
        <w:rPr>
          <w:spacing w:val="-1"/>
        </w:rPr>
        <w:t>em</w:t>
      </w:r>
      <w:r>
        <w:t>.</w:t>
      </w:r>
    </w:p>
    <w:p w:rsidR="00C20B56" w:rsidRDefault="00C20B56">
      <w:pPr>
        <w:spacing w:line="242" w:lineRule="auto"/>
        <w:sectPr w:rsidR="00C20B56">
          <w:type w:val="continuous"/>
          <w:pgSz w:w="12240" w:h="15840"/>
          <w:pgMar w:top="1460" w:right="1340" w:bottom="280" w:left="1340" w:header="720" w:footer="720" w:gutter="0"/>
          <w:cols w:space="720"/>
        </w:sectPr>
      </w:pPr>
    </w:p>
    <w:p w:rsidR="00C20B56" w:rsidRDefault="00C20B56">
      <w:pPr>
        <w:spacing w:before="1" w:line="100" w:lineRule="exact"/>
        <w:rPr>
          <w:sz w:val="10"/>
          <w:szCs w:val="10"/>
        </w:rPr>
      </w:pPr>
    </w:p>
    <w:p w:rsidR="00C20B56" w:rsidRDefault="00C20B56">
      <w:pPr>
        <w:spacing w:line="200" w:lineRule="exact"/>
        <w:rPr>
          <w:sz w:val="20"/>
          <w:szCs w:val="20"/>
        </w:rPr>
      </w:pPr>
    </w:p>
    <w:p w:rsidR="00C20B56" w:rsidRDefault="00147867">
      <w:pPr>
        <w:pStyle w:val="BodyText"/>
        <w:spacing w:before="27" w:line="242" w:lineRule="auto"/>
        <w:ind w:right="398"/>
      </w:pPr>
      <w:r>
        <w:rPr>
          <w:spacing w:val="-1"/>
        </w:rPr>
        <w:t>Resource</w:t>
      </w:r>
      <w:r>
        <w:t>s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>nvo</w:t>
      </w:r>
      <w:r>
        <w:t>l</w:t>
      </w:r>
      <w:r>
        <w:rPr>
          <w:spacing w:val="-1"/>
        </w:rPr>
        <w:t>ve</w:t>
      </w:r>
      <w:r>
        <w:t>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pro</w:t>
      </w:r>
      <w:r>
        <w:t>j</w:t>
      </w:r>
      <w:r>
        <w:rPr>
          <w:spacing w:val="-1"/>
        </w:rPr>
        <w:t>ec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deve</w:t>
      </w:r>
      <w:r>
        <w:t>l</w:t>
      </w:r>
      <w:r>
        <w:rPr>
          <w:spacing w:val="-1"/>
        </w:rPr>
        <w:t>opmen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organ</w:t>
      </w:r>
      <w:r>
        <w:t>i</w:t>
      </w:r>
      <w:r>
        <w:rPr>
          <w:spacing w:val="-1"/>
        </w:rPr>
        <w:t>ze</w:t>
      </w:r>
      <w:r>
        <w:t>d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>n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hardw</w:t>
      </w:r>
      <w:r>
        <w:rPr>
          <w:spacing w:val="-1"/>
        </w:rPr>
        <w:t>ar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so</w:t>
      </w:r>
      <w:r>
        <w:t>ft</w:t>
      </w:r>
      <w:r>
        <w:rPr>
          <w:spacing w:val="-1"/>
        </w:rPr>
        <w:t>war</w:t>
      </w:r>
      <w:r>
        <w:t xml:space="preserve">e </w:t>
      </w:r>
      <w:r>
        <w:rPr>
          <w:spacing w:val="-1"/>
        </w:rPr>
        <w:t>resources</w:t>
      </w:r>
      <w:r>
        <w:t>.</w:t>
      </w:r>
      <w:r>
        <w:rPr>
          <w:spacing w:val="-5"/>
        </w:rPr>
        <w:t xml:space="preserve"> </w:t>
      </w:r>
      <w:r>
        <w:rPr>
          <w:spacing w:val="-1"/>
        </w:rPr>
        <w:t>W</w:t>
      </w:r>
      <w:r>
        <w:t>it</w:t>
      </w:r>
      <w:r>
        <w:rPr>
          <w:spacing w:val="-1"/>
        </w:rPr>
        <w:t>h</w:t>
      </w:r>
      <w:r>
        <w:t>in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hos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ca</w:t>
      </w:r>
      <w:r>
        <w:t>t</w:t>
      </w:r>
      <w:r>
        <w:rPr>
          <w:spacing w:val="-1"/>
        </w:rPr>
        <w:t>egor</w:t>
      </w:r>
      <w:r>
        <w:t>i</w:t>
      </w:r>
      <w:r>
        <w:rPr>
          <w:spacing w:val="-1"/>
        </w:rPr>
        <w:t>es</w:t>
      </w:r>
      <w:r>
        <w:t>,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>nvo</w:t>
      </w:r>
      <w:r>
        <w:t>l</w:t>
      </w:r>
      <w:r>
        <w:rPr>
          <w:spacing w:val="-1"/>
        </w:rPr>
        <w:t>vemen</w:t>
      </w:r>
      <w:r>
        <w:t>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deve</w:t>
      </w:r>
      <w:r>
        <w:t>l</w:t>
      </w:r>
      <w:r>
        <w:rPr>
          <w:spacing w:val="-1"/>
        </w:rPr>
        <w:t>opmen</w:t>
      </w:r>
      <w:r>
        <w:t>t</w:t>
      </w:r>
      <w:r>
        <w:rPr>
          <w:spacing w:val="-4"/>
        </w:rPr>
        <w:t xml:space="preserve"> </w:t>
      </w:r>
      <w:r>
        <w:rPr>
          <w:spacing w:val="-1"/>
        </w:rPr>
        <w:t>proces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t>/</w:t>
      </w:r>
      <w:r>
        <w:rPr>
          <w:spacing w:val="-1"/>
        </w:rPr>
        <w:t>o</w:t>
      </w:r>
      <w:r>
        <w:t xml:space="preserve">r </w:t>
      </w:r>
      <w:r>
        <w:rPr>
          <w:spacing w:val="-1"/>
        </w:rPr>
        <w:t>app</w:t>
      </w:r>
      <w:r>
        <w:t>li</w:t>
      </w:r>
      <w:r>
        <w:rPr>
          <w:spacing w:val="-1"/>
        </w:rPr>
        <w:t>ca</w:t>
      </w:r>
      <w:r>
        <w:t>ti</w:t>
      </w:r>
      <w:r>
        <w:rPr>
          <w:spacing w:val="-1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execu</w:t>
      </w:r>
      <w:r>
        <w:t>ti</w:t>
      </w:r>
      <w:r>
        <w:rPr>
          <w:spacing w:val="-1"/>
        </w:rPr>
        <w:t>o</w:t>
      </w:r>
      <w:r>
        <w:t>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commentRangeStart w:id="2"/>
      <w:r>
        <w:t>i</w:t>
      </w:r>
      <w:r>
        <w:rPr>
          <w:spacing w:val="-1"/>
        </w:rPr>
        <w:t>nd</w:t>
      </w:r>
      <w:r>
        <w:t>i</w:t>
      </w:r>
      <w:r>
        <w:rPr>
          <w:spacing w:val="-1"/>
        </w:rPr>
        <w:t>ca</w:t>
      </w:r>
      <w:r>
        <w:t>t</w:t>
      </w:r>
      <w:r>
        <w:rPr>
          <w:spacing w:val="-1"/>
        </w:rPr>
        <w:t>ed</w:t>
      </w:r>
      <w:commentRangeEnd w:id="2"/>
      <w:r w:rsidR="00503BD4">
        <w:rPr>
          <w:rStyle w:val="CommentReference"/>
          <w:rFonts w:asciiTheme="minorHAnsi" w:eastAsiaTheme="minorHAnsi" w:hAnsiTheme="minorHAnsi"/>
        </w:rPr>
        <w:commentReference w:id="2"/>
      </w:r>
      <w:r>
        <w:t>.</w:t>
      </w:r>
    </w:p>
    <w:p w:rsidR="00C20B56" w:rsidRDefault="00C20B56">
      <w:pPr>
        <w:spacing w:before="7" w:line="190" w:lineRule="exact"/>
        <w:rPr>
          <w:sz w:val="19"/>
          <w:szCs w:val="19"/>
        </w:rPr>
      </w:pPr>
    </w:p>
    <w:p w:rsidR="00C20B56" w:rsidRDefault="00C20B56">
      <w:pPr>
        <w:spacing w:line="200" w:lineRule="exact"/>
        <w:rPr>
          <w:sz w:val="20"/>
          <w:szCs w:val="20"/>
        </w:rPr>
      </w:pPr>
    </w:p>
    <w:p w:rsidR="00C20B56" w:rsidRDefault="00C20B56">
      <w:pPr>
        <w:spacing w:line="200" w:lineRule="exact"/>
        <w:rPr>
          <w:sz w:val="20"/>
          <w:szCs w:val="20"/>
        </w:rPr>
      </w:pPr>
    </w:p>
    <w:p w:rsidR="00C20B56" w:rsidRDefault="00147867">
      <w:pPr>
        <w:pStyle w:val="Heading2"/>
        <w:numPr>
          <w:ilvl w:val="2"/>
          <w:numId w:val="3"/>
        </w:numPr>
        <w:tabs>
          <w:tab w:val="left" w:pos="1540"/>
        </w:tabs>
        <w:ind w:left="1540"/>
        <w:rPr>
          <w:b w:val="0"/>
          <w:bCs w:val="0"/>
        </w:rPr>
      </w:pPr>
      <w:r>
        <w:rPr>
          <w:spacing w:val="-1"/>
        </w:rPr>
        <w:t>Hardwar</w:t>
      </w:r>
      <w:r>
        <w:t>e</w:t>
      </w:r>
      <w:r>
        <w:rPr>
          <w:spacing w:val="-11"/>
        </w:rPr>
        <w:t xml:space="preserve"> </w:t>
      </w:r>
      <w:r>
        <w:rPr>
          <w:spacing w:val="-1"/>
        </w:rPr>
        <w:t>Resource</w:t>
      </w:r>
      <w:r>
        <w:t>s</w:t>
      </w:r>
    </w:p>
    <w:p w:rsidR="00C20B56" w:rsidRDefault="00C20B56">
      <w:pPr>
        <w:spacing w:before="3" w:line="190" w:lineRule="exact"/>
        <w:rPr>
          <w:sz w:val="19"/>
          <w:szCs w:val="19"/>
        </w:rPr>
      </w:pPr>
    </w:p>
    <w:p w:rsidR="00C20B56" w:rsidRDefault="00C20B56">
      <w:pPr>
        <w:spacing w:line="200" w:lineRule="exact"/>
        <w:rPr>
          <w:sz w:val="20"/>
          <w:szCs w:val="20"/>
        </w:rPr>
      </w:pPr>
    </w:p>
    <w:p w:rsidR="00C20B56" w:rsidRDefault="00147867">
      <w:pPr>
        <w:pStyle w:val="Heading3"/>
        <w:tabs>
          <w:tab w:val="left" w:pos="4284"/>
          <w:tab w:val="left" w:pos="6009"/>
        </w:tabs>
        <w:spacing w:before="27"/>
        <w:ind w:left="2035"/>
        <w:rPr>
          <w:b w:val="0"/>
          <w:bCs w:val="0"/>
        </w:rPr>
      </w:pPr>
      <w:r>
        <w:rPr>
          <w:spacing w:val="-1"/>
        </w:rPr>
        <w:t>Resourc</w:t>
      </w:r>
      <w:r>
        <w:t>e</w:t>
      </w:r>
      <w:r>
        <w:tab/>
      </w:r>
      <w:r>
        <w:rPr>
          <w:spacing w:val="-1"/>
        </w:rPr>
        <w:t>Deve</w:t>
      </w:r>
      <w:r>
        <w:t>l</w:t>
      </w:r>
      <w:r>
        <w:rPr>
          <w:spacing w:val="-1"/>
        </w:rPr>
        <w:t>opmen</w:t>
      </w:r>
      <w:r>
        <w:t>t</w:t>
      </w:r>
      <w:r>
        <w:tab/>
      </w:r>
      <w:r>
        <w:rPr>
          <w:spacing w:val="-1"/>
        </w:rPr>
        <w:t>Execu</w:t>
      </w:r>
      <w:r>
        <w:t>ti</w:t>
      </w:r>
      <w:r>
        <w:rPr>
          <w:spacing w:val="-1"/>
        </w:rPr>
        <w:t>o</w:t>
      </w:r>
      <w:r>
        <w:t>n</w:t>
      </w:r>
    </w:p>
    <w:p w:rsidR="00C20B56" w:rsidRDefault="00C20B56">
      <w:pPr>
        <w:spacing w:before="8" w:line="90" w:lineRule="exact"/>
        <w:rPr>
          <w:sz w:val="9"/>
          <w:szCs w:val="9"/>
        </w:rPr>
      </w:pPr>
    </w:p>
    <w:tbl>
      <w:tblPr>
        <w:tblW w:w="0" w:type="auto"/>
        <w:tblInd w:w="8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0"/>
        <w:gridCol w:w="1635"/>
        <w:gridCol w:w="1425"/>
      </w:tblGrid>
      <w:tr w:rsidR="00C20B56">
        <w:trPr>
          <w:trHeight w:hRule="exact" w:val="503"/>
        </w:trPr>
        <w:tc>
          <w:tcPr>
            <w:tcW w:w="3330" w:type="dxa"/>
            <w:tcBorders>
              <w:top w:val="single" w:sz="13" w:space="0" w:color="0000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194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Macbook</w:t>
            </w:r>
            <w:proofErr w:type="spellEnd"/>
            <w:r>
              <w:rPr>
                <w:rFonts w:ascii="Palatino Linotype" w:eastAsia="Palatino Linotype" w:hAnsi="Palatino Linotype" w:cs="Palatino Linotype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Computer</w:t>
            </w:r>
            <w:r>
              <w:rPr>
                <w:rFonts w:ascii="Palatino Linotype" w:eastAsia="Palatino Linotype" w:hAnsi="Palatino Linotype" w:cs="Palatino Linotype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(2008</w:t>
            </w:r>
            <w:r>
              <w:rPr>
                <w:rFonts w:ascii="Palatino Linotype" w:eastAsia="Palatino Linotype" w:hAnsi="Palatino Linotype" w:cs="Palatino Linotype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or</w:t>
            </w:r>
            <w:r>
              <w:rPr>
                <w:rFonts w:ascii="Palatino Linotype" w:eastAsia="Palatino Linotype" w:hAnsi="Palatino Linotype" w:cs="Palatino Linotype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newer)</w:t>
            </w:r>
          </w:p>
        </w:tc>
        <w:tc>
          <w:tcPr>
            <w:tcW w:w="1635" w:type="dxa"/>
            <w:tcBorders>
              <w:top w:val="single" w:sz="13" w:space="0" w:color="0000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76"/>
              <w:ind w:left="684" w:right="714"/>
              <w:jc w:val="center"/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✓</w:t>
            </w:r>
          </w:p>
        </w:tc>
        <w:tc>
          <w:tcPr>
            <w:tcW w:w="1425" w:type="dxa"/>
            <w:tcBorders>
              <w:top w:val="single" w:sz="13" w:space="0" w:color="0000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/>
        </w:tc>
      </w:tr>
      <w:tr w:rsidR="00C20B56">
        <w:trPr>
          <w:trHeight w:hRule="exact" w:val="435"/>
        </w:trPr>
        <w:tc>
          <w:tcPr>
            <w:tcW w:w="333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right="42"/>
              <w:jc w:val="center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2GB</w:t>
            </w:r>
            <w:r>
              <w:rPr>
                <w:rFonts w:ascii="Palatino Linotype" w:eastAsia="Palatino Linotype" w:hAnsi="Palatino Linotype" w:cs="Palatino Linotype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RAM</w:t>
            </w:r>
          </w:p>
        </w:tc>
        <w:tc>
          <w:tcPr>
            <w:tcW w:w="16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76"/>
              <w:ind w:left="684" w:right="714"/>
              <w:jc w:val="center"/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✓</w:t>
            </w:r>
          </w:p>
        </w:tc>
        <w:tc>
          <w:tcPr>
            <w:tcW w:w="142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76"/>
              <w:ind w:left="579" w:right="609"/>
              <w:jc w:val="center"/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✓</w:t>
            </w:r>
          </w:p>
        </w:tc>
      </w:tr>
      <w:tr w:rsidR="00C20B56">
        <w:trPr>
          <w:trHeight w:hRule="exact" w:val="435"/>
        </w:trPr>
        <w:tc>
          <w:tcPr>
            <w:tcW w:w="333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107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16 GB Storage</w:t>
            </w:r>
          </w:p>
        </w:tc>
        <w:tc>
          <w:tcPr>
            <w:tcW w:w="16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76"/>
              <w:ind w:left="684" w:right="714"/>
              <w:jc w:val="center"/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✓</w:t>
            </w:r>
          </w:p>
        </w:tc>
        <w:tc>
          <w:tcPr>
            <w:tcW w:w="142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76"/>
              <w:ind w:left="579" w:right="609"/>
              <w:jc w:val="center"/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✓</w:t>
            </w:r>
          </w:p>
        </w:tc>
      </w:tr>
      <w:tr w:rsidR="00C20B56">
        <w:trPr>
          <w:trHeight w:hRule="exact" w:val="435"/>
        </w:trPr>
        <w:tc>
          <w:tcPr>
            <w:tcW w:w="333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98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Wifi</w:t>
            </w:r>
            <w:proofErr w:type="spellEnd"/>
            <w:r>
              <w:rPr>
                <w:rFonts w:ascii="Palatino Linotype" w:eastAsia="Palatino Linotype" w:hAnsi="Palatino Linotype" w:cs="Palatino Linotype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Connection</w:t>
            </w:r>
          </w:p>
        </w:tc>
        <w:tc>
          <w:tcPr>
            <w:tcW w:w="16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76"/>
              <w:ind w:left="684" w:right="714"/>
              <w:jc w:val="center"/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✓</w:t>
            </w:r>
          </w:p>
        </w:tc>
        <w:tc>
          <w:tcPr>
            <w:tcW w:w="142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76"/>
              <w:ind w:left="579" w:right="609"/>
              <w:jc w:val="center"/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✓</w:t>
            </w:r>
          </w:p>
        </w:tc>
      </w:tr>
      <w:tr w:rsidR="00C20B56">
        <w:trPr>
          <w:trHeight w:hRule="exact" w:val="435"/>
        </w:trPr>
        <w:tc>
          <w:tcPr>
            <w:tcW w:w="333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824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Ethernet</w:t>
            </w:r>
            <w:r>
              <w:rPr>
                <w:rFonts w:ascii="Palatino Linotype" w:eastAsia="Palatino Linotype" w:hAnsi="Palatino Linotype" w:cs="Palatino Linotype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Connection</w:t>
            </w:r>
          </w:p>
        </w:tc>
        <w:tc>
          <w:tcPr>
            <w:tcW w:w="16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76"/>
              <w:ind w:left="684" w:right="714"/>
              <w:jc w:val="center"/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✓</w:t>
            </w:r>
          </w:p>
        </w:tc>
        <w:tc>
          <w:tcPr>
            <w:tcW w:w="142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76"/>
              <w:ind w:left="579" w:right="609"/>
              <w:jc w:val="center"/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✓</w:t>
            </w:r>
          </w:p>
        </w:tc>
      </w:tr>
      <w:tr w:rsidR="00C20B56">
        <w:trPr>
          <w:trHeight w:hRule="exact" w:val="435"/>
        </w:trPr>
        <w:tc>
          <w:tcPr>
            <w:tcW w:w="333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824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Windows</w:t>
            </w:r>
            <w:r>
              <w:rPr>
                <w:rFonts w:ascii="Palatino Linotype" w:eastAsia="Palatino Linotype" w:hAnsi="Palatino Linotype" w:cs="Palatino Linotype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Computer</w:t>
            </w:r>
          </w:p>
        </w:tc>
        <w:tc>
          <w:tcPr>
            <w:tcW w:w="16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/>
        </w:tc>
        <w:tc>
          <w:tcPr>
            <w:tcW w:w="142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76"/>
              <w:ind w:left="579" w:right="609"/>
              <w:jc w:val="center"/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✓</w:t>
            </w:r>
          </w:p>
        </w:tc>
      </w:tr>
    </w:tbl>
    <w:p w:rsidR="00C20B56" w:rsidRDefault="00C20B56">
      <w:pPr>
        <w:spacing w:before="7" w:line="160" w:lineRule="exact"/>
        <w:rPr>
          <w:sz w:val="16"/>
          <w:szCs w:val="16"/>
        </w:rPr>
      </w:pPr>
    </w:p>
    <w:p w:rsidR="00C20B56" w:rsidRDefault="00C20B56">
      <w:pPr>
        <w:spacing w:line="200" w:lineRule="exact"/>
        <w:rPr>
          <w:sz w:val="20"/>
          <w:szCs w:val="20"/>
        </w:rPr>
      </w:pPr>
    </w:p>
    <w:p w:rsidR="00C20B56" w:rsidRDefault="00C20B56">
      <w:pPr>
        <w:spacing w:line="200" w:lineRule="exact"/>
        <w:rPr>
          <w:sz w:val="20"/>
          <w:szCs w:val="20"/>
        </w:rPr>
      </w:pPr>
    </w:p>
    <w:p w:rsidR="00C20B56" w:rsidRDefault="00147867">
      <w:pPr>
        <w:numPr>
          <w:ilvl w:val="2"/>
          <w:numId w:val="3"/>
        </w:numPr>
        <w:tabs>
          <w:tab w:val="left" w:pos="1540"/>
        </w:tabs>
        <w:spacing w:before="7"/>
        <w:ind w:left="1540"/>
        <w:rPr>
          <w:rFonts w:ascii="Palatino Linotype" w:eastAsia="Palatino Linotype" w:hAnsi="Palatino Linotype" w:cs="Palatino Linotype"/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bCs/>
          <w:spacing w:val="-1"/>
          <w:sz w:val="28"/>
          <w:szCs w:val="28"/>
        </w:rPr>
        <w:t>Sof</w:t>
      </w:r>
      <w:r>
        <w:rPr>
          <w:rFonts w:ascii="Palatino Linotype" w:eastAsia="Palatino Linotype" w:hAnsi="Palatino Linotype" w:cs="Palatino Linotype"/>
          <w:b/>
          <w:bCs/>
          <w:sz w:val="28"/>
          <w:szCs w:val="28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-1"/>
          <w:sz w:val="28"/>
          <w:szCs w:val="28"/>
        </w:rPr>
        <w:t>war</w:t>
      </w:r>
      <w:r>
        <w:rPr>
          <w:rFonts w:ascii="Palatino Linotype" w:eastAsia="Palatino Linotype" w:hAnsi="Palatino Linotype" w:cs="Palatino Linotype"/>
          <w:b/>
          <w:bCs/>
          <w:sz w:val="28"/>
          <w:szCs w:val="28"/>
        </w:rPr>
        <w:t>e</w:t>
      </w:r>
      <w:r>
        <w:rPr>
          <w:rFonts w:ascii="Palatino Linotype" w:eastAsia="Palatino Linotype" w:hAnsi="Palatino Linotype" w:cs="Palatino Linotype"/>
          <w:b/>
          <w:bCs/>
          <w:spacing w:val="-11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-1"/>
          <w:sz w:val="28"/>
          <w:szCs w:val="28"/>
        </w:rPr>
        <w:t>Resource</w:t>
      </w:r>
      <w:r>
        <w:rPr>
          <w:rFonts w:ascii="Palatino Linotype" w:eastAsia="Palatino Linotype" w:hAnsi="Palatino Linotype" w:cs="Palatino Linotype"/>
          <w:b/>
          <w:bCs/>
          <w:sz w:val="28"/>
          <w:szCs w:val="28"/>
        </w:rPr>
        <w:t>s</w:t>
      </w:r>
    </w:p>
    <w:p w:rsidR="00C20B56" w:rsidRDefault="00C20B56">
      <w:pPr>
        <w:spacing w:before="3" w:line="190" w:lineRule="exact"/>
        <w:rPr>
          <w:sz w:val="19"/>
          <w:szCs w:val="19"/>
        </w:rPr>
      </w:pPr>
    </w:p>
    <w:p w:rsidR="00C20B56" w:rsidRDefault="00C20B56">
      <w:pPr>
        <w:spacing w:line="200" w:lineRule="exact"/>
        <w:rPr>
          <w:sz w:val="20"/>
          <w:szCs w:val="20"/>
        </w:rPr>
      </w:pPr>
    </w:p>
    <w:p w:rsidR="00C20B56" w:rsidRDefault="00147867">
      <w:pPr>
        <w:tabs>
          <w:tab w:val="left" w:pos="4014"/>
          <w:tab w:val="left" w:pos="6609"/>
          <w:tab w:val="left" w:pos="8289"/>
        </w:tabs>
        <w:spacing w:before="27"/>
        <w:ind w:left="1345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  <w:bCs/>
          <w:spacing w:val="-1"/>
        </w:rPr>
        <w:t>Resourc</w:t>
      </w:r>
      <w:r>
        <w:rPr>
          <w:rFonts w:ascii="Palatino Linotype" w:eastAsia="Palatino Linotype" w:hAnsi="Palatino Linotype" w:cs="Palatino Linotype"/>
          <w:b/>
          <w:bCs/>
        </w:rPr>
        <w:t>e</w:t>
      </w:r>
      <w:r>
        <w:rPr>
          <w:rFonts w:ascii="Palatino Linotype" w:eastAsia="Palatino Linotype" w:hAnsi="Palatino Linotype" w:cs="Palatino Linotype"/>
          <w:b/>
          <w:bCs/>
        </w:rPr>
        <w:tab/>
      </w:r>
      <w:r>
        <w:rPr>
          <w:rFonts w:ascii="Palatino Linotype" w:eastAsia="Palatino Linotype" w:hAnsi="Palatino Linotype" w:cs="Palatino Linotype"/>
          <w:b/>
          <w:bCs/>
          <w:spacing w:val="-1"/>
        </w:rPr>
        <w:t>App</w:t>
      </w:r>
      <w:r>
        <w:rPr>
          <w:rFonts w:ascii="Palatino Linotype" w:eastAsia="Palatino Linotype" w:hAnsi="Palatino Linotype" w:cs="Palatino Linotype"/>
          <w:b/>
          <w:bCs/>
        </w:rPr>
        <w:t>li</w:t>
      </w:r>
      <w:r>
        <w:rPr>
          <w:rFonts w:ascii="Palatino Linotype" w:eastAsia="Palatino Linotype" w:hAnsi="Palatino Linotype" w:cs="Palatino Linotype"/>
          <w:b/>
          <w:bCs/>
          <w:spacing w:val="-1"/>
        </w:rPr>
        <w:t>ca</w:t>
      </w:r>
      <w:r>
        <w:rPr>
          <w:rFonts w:ascii="Palatino Linotype" w:eastAsia="Palatino Linotype" w:hAnsi="Palatino Linotype" w:cs="Palatino Linotype"/>
          <w:b/>
          <w:bCs/>
        </w:rPr>
        <w:t>ti</w:t>
      </w:r>
      <w:r>
        <w:rPr>
          <w:rFonts w:ascii="Palatino Linotype" w:eastAsia="Palatino Linotype" w:hAnsi="Palatino Linotype" w:cs="Palatino Linotype"/>
          <w:b/>
          <w:bCs/>
          <w:spacing w:val="-1"/>
        </w:rPr>
        <w:t>o</w:t>
      </w:r>
      <w:r>
        <w:rPr>
          <w:rFonts w:ascii="Palatino Linotype" w:eastAsia="Palatino Linotype" w:hAnsi="Palatino Linotype" w:cs="Palatino Linotype"/>
          <w:b/>
          <w:bCs/>
        </w:rPr>
        <w:t>n</w:t>
      </w:r>
      <w:r>
        <w:rPr>
          <w:rFonts w:ascii="Palatino Linotype" w:eastAsia="Palatino Linotype" w:hAnsi="Palatino Linotype" w:cs="Palatino Linotype"/>
          <w:b/>
          <w:bCs/>
        </w:rPr>
        <w:tab/>
      </w:r>
      <w:r>
        <w:rPr>
          <w:rFonts w:ascii="Palatino Linotype" w:eastAsia="Palatino Linotype" w:hAnsi="Palatino Linotype" w:cs="Palatino Linotype"/>
          <w:b/>
          <w:bCs/>
          <w:spacing w:val="-1"/>
        </w:rPr>
        <w:t>Deve</w:t>
      </w:r>
      <w:r>
        <w:rPr>
          <w:rFonts w:ascii="Palatino Linotype" w:eastAsia="Palatino Linotype" w:hAnsi="Palatino Linotype" w:cs="Palatino Linotype"/>
          <w:b/>
          <w:bCs/>
        </w:rPr>
        <w:t>l</w:t>
      </w:r>
      <w:r>
        <w:rPr>
          <w:rFonts w:ascii="Palatino Linotype" w:eastAsia="Palatino Linotype" w:hAnsi="Palatino Linotype" w:cs="Palatino Linotype"/>
          <w:b/>
          <w:bCs/>
          <w:spacing w:val="-1"/>
        </w:rPr>
        <w:t>opmen</w:t>
      </w:r>
      <w:r>
        <w:rPr>
          <w:rFonts w:ascii="Palatino Linotype" w:eastAsia="Palatino Linotype" w:hAnsi="Palatino Linotype" w:cs="Palatino Linotype"/>
          <w:b/>
          <w:bCs/>
        </w:rPr>
        <w:t>t</w:t>
      </w:r>
      <w:r>
        <w:rPr>
          <w:rFonts w:ascii="Palatino Linotype" w:eastAsia="Palatino Linotype" w:hAnsi="Palatino Linotype" w:cs="Palatino Linotype"/>
          <w:b/>
          <w:bCs/>
        </w:rPr>
        <w:tab/>
      </w:r>
      <w:r>
        <w:rPr>
          <w:rFonts w:ascii="Palatino Linotype" w:eastAsia="Palatino Linotype" w:hAnsi="Palatino Linotype" w:cs="Palatino Linotype"/>
          <w:b/>
          <w:bCs/>
          <w:spacing w:val="-1"/>
        </w:rPr>
        <w:t>Execu</w:t>
      </w:r>
      <w:r>
        <w:rPr>
          <w:rFonts w:ascii="Palatino Linotype" w:eastAsia="Palatino Linotype" w:hAnsi="Palatino Linotype" w:cs="Palatino Linotype"/>
          <w:b/>
          <w:bCs/>
        </w:rPr>
        <w:t>ti</w:t>
      </w:r>
      <w:r>
        <w:rPr>
          <w:rFonts w:ascii="Palatino Linotype" w:eastAsia="Palatino Linotype" w:hAnsi="Palatino Linotype" w:cs="Palatino Linotype"/>
          <w:b/>
          <w:bCs/>
          <w:spacing w:val="-1"/>
        </w:rPr>
        <w:t>o</w:t>
      </w:r>
      <w:r>
        <w:rPr>
          <w:rFonts w:ascii="Palatino Linotype" w:eastAsia="Palatino Linotype" w:hAnsi="Palatino Linotype" w:cs="Palatino Linotype"/>
          <w:b/>
          <w:bCs/>
        </w:rPr>
        <w:t>n</w:t>
      </w:r>
    </w:p>
    <w:p w:rsidR="00C20B56" w:rsidRDefault="00C20B56">
      <w:pPr>
        <w:spacing w:before="8" w:line="90" w:lineRule="exact"/>
        <w:rPr>
          <w:sz w:val="9"/>
          <w:szCs w:val="9"/>
        </w:rPr>
      </w:pPr>
    </w:p>
    <w:tbl>
      <w:tblPr>
        <w:tblW w:w="0" w:type="auto"/>
        <w:tblInd w:w="8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3705"/>
        <w:gridCol w:w="1650"/>
        <w:gridCol w:w="1335"/>
      </w:tblGrid>
      <w:tr w:rsidR="00C20B56">
        <w:trPr>
          <w:trHeight w:hRule="exact" w:val="503"/>
        </w:trPr>
        <w:tc>
          <w:tcPr>
            <w:tcW w:w="1935" w:type="dxa"/>
            <w:tcBorders>
              <w:top w:val="single" w:sz="13" w:space="0" w:color="0000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right="24"/>
              <w:jc w:val="center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Atom</w:t>
            </w:r>
          </w:p>
        </w:tc>
        <w:tc>
          <w:tcPr>
            <w:tcW w:w="3705" w:type="dxa"/>
            <w:tcBorders>
              <w:top w:val="single" w:sz="13" w:space="0" w:color="0000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8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Text</w:t>
            </w:r>
            <w:r>
              <w:rPr>
                <w:rFonts w:ascii="Palatino Linotype" w:eastAsia="Palatino Linotype" w:hAnsi="Palatino Linotype" w:cs="Palatino Linotype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editor</w:t>
            </w:r>
          </w:p>
        </w:tc>
        <w:tc>
          <w:tcPr>
            <w:tcW w:w="1650" w:type="dxa"/>
            <w:tcBorders>
              <w:top w:val="single" w:sz="13" w:space="0" w:color="0000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76"/>
              <w:ind w:left="699" w:right="714"/>
              <w:jc w:val="center"/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✓</w:t>
            </w:r>
          </w:p>
        </w:tc>
        <w:tc>
          <w:tcPr>
            <w:tcW w:w="1335" w:type="dxa"/>
            <w:tcBorders>
              <w:top w:val="single" w:sz="13" w:space="0" w:color="0000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/>
        </w:tc>
      </w:tr>
      <w:tr w:rsidR="00C20B56">
        <w:trPr>
          <w:trHeight w:hRule="exact" w:val="435"/>
        </w:trPr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53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MongoDB</w:t>
            </w:r>
          </w:p>
        </w:tc>
        <w:tc>
          <w:tcPr>
            <w:tcW w:w="370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8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Database</w:t>
            </w:r>
          </w:p>
        </w:tc>
        <w:tc>
          <w:tcPr>
            <w:tcW w:w="165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76"/>
              <w:ind w:left="699" w:right="714"/>
              <w:jc w:val="center"/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✓</w:t>
            </w:r>
          </w:p>
        </w:tc>
        <w:tc>
          <w:tcPr>
            <w:tcW w:w="13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76"/>
              <w:ind w:left="534" w:right="564"/>
              <w:jc w:val="center"/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✓</w:t>
            </w:r>
          </w:p>
        </w:tc>
      </w:tr>
      <w:tr w:rsidR="00C20B56">
        <w:trPr>
          <w:trHeight w:hRule="exact" w:val="435"/>
        </w:trPr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right="22"/>
              <w:jc w:val="center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Node.js</w:t>
            </w:r>
          </w:p>
        </w:tc>
        <w:tc>
          <w:tcPr>
            <w:tcW w:w="370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8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Programming</w:t>
            </w:r>
            <w:r>
              <w:rPr>
                <w:rFonts w:ascii="Palatino Linotype" w:eastAsia="Palatino Linotype" w:hAnsi="Palatino Linotype" w:cs="Palatino Linotype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language</w:t>
            </w:r>
          </w:p>
        </w:tc>
        <w:tc>
          <w:tcPr>
            <w:tcW w:w="165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76"/>
              <w:ind w:left="699" w:right="714"/>
              <w:jc w:val="center"/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✓</w:t>
            </w:r>
          </w:p>
        </w:tc>
        <w:tc>
          <w:tcPr>
            <w:tcW w:w="13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76"/>
              <w:ind w:left="534" w:right="564"/>
              <w:jc w:val="center"/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✓</w:t>
            </w:r>
          </w:p>
        </w:tc>
      </w:tr>
      <w:tr w:rsidR="00C20B56">
        <w:trPr>
          <w:trHeight w:hRule="exact" w:val="435"/>
        </w:trPr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right="23"/>
              <w:jc w:val="center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GitHub</w:t>
            </w:r>
          </w:p>
        </w:tc>
        <w:tc>
          <w:tcPr>
            <w:tcW w:w="370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8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Version</w:t>
            </w:r>
            <w:r>
              <w:rPr>
                <w:rFonts w:ascii="Palatino Linotype" w:eastAsia="Palatino Linotype" w:hAnsi="Palatino Linotype" w:cs="Palatino Linotype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control</w:t>
            </w:r>
          </w:p>
        </w:tc>
        <w:tc>
          <w:tcPr>
            <w:tcW w:w="165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76"/>
              <w:ind w:left="699" w:right="714"/>
              <w:jc w:val="center"/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✓</w:t>
            </w:r>
          </w:p>
        </w:tc>
        <w:tc>
          <w:tcPr>
            <w:tcW w:w="13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/>
        </w:tc>
      </w:tr>
      <w:tr w:rsidR="00C20B56">
        <w:trPr>
          <w:trHeight w:hRule="exact" w:val="435"/>
        </w:trPr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59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Postman</w:t>
            </w:r>
          </w:p>
        </w:tc>
        <w:tc>
          <w:tcPr>
            <w:tcW w:w="370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8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HTTP</w:t>
            </w:r>
            <w:r>
              <w:rPr>
                <w:rFonts w:ascii="Palatino Linotype" w:eastAsia="Palatino Linotype" w:hAnsi="Palatino Linotype" w:cs="Palatino Linotyp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request</w:t>
            </w:r>
            <w:r>
              <w:rPr>
                <w:rFonts w:ascii="Palatino Linotype" w:eastAsia="Palatino Linotype" w:hAnsi="Palatino Linotype" w:cs="Palatino Linotype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testing</w:t>
            </w:r>
          </w:p>
        </w:tc>
        <w:tc>
          <w:tcPr>
            <w:tcW w:w="165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76"/>
              <w:ind w:left="699" w:right="714"/>
              <w:jc w:val="center"/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✓</w:t>
            </w:r>
          </w:p>
        </w:tc>
        <w:tc>
          <w:tcPr>
            <w:tcW w:w="13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/>
        </w:tc>
      </w:tr>
      <w:tr w:rsidR="00C20B56">
        <w:trPr>
          <w:trHeight w:hRule="exact" w:val="435"/>
        </w:trPr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314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Google</w:t>
            </w:r>
            <w:r>
              <w:rPr>
                <w:rFonts w:ascii="Palatino Linotype" w:eastAsia="Palatino Linotype" w:hAnsi="Palatino Linotype" w:cs="Palatino Linotype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Chrome</w:t>
            </w:r>
          </w:p>
        </w:tc>
        <w:tc>
          <w:tcPr>
            <w:tcW w:w="370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8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End</w:t>
            </w:r>
            <w:r>
              <w:rPr>
                <w:rFonts w:ascii="Palatino Linotype" w:eastAsia="Palatino Linotype" w:hAnsi="Palatino Linotype" w:cs="Palatino Linotype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user</w:t>
            </w:r>
            <w:r>
              <w:rPr>
                <w:rFonts w:ascii="Palatino Linotype" w:eastAsia="Palatino Linotype" w:hAnsi="Palatino Linotype" w:cs="Palatino Linotype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web</w:t>
            </w:r>
            <w:r>
              <w:rPr>
                <w:rFonts w:ascii="Palatino Linotype" w:eastAsia="Palatino Linotype" w:hAnsi="Palatino Linotype" w:cs="Palatino Linotype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browser</w:t>
            </w:r>
          </w:p>
        </w:tc>
        <w:tc>
          <w:tcPr>
            <w:tcW w:w="165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76"/>
              <w:ind w:left="699" w:right="714"/>
              <w:jc w:val="center"/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✓</w:t>
            </w:r>
          </w:p>
        </w:tc>
        <w:tc>
          <w:tcPr>
            <w:tcW w:w="13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76"/>
              <w:ind w:left="534" w:right="564"/>
              <w:jc w:val="center"/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✓</w:t>
            </w:r>
          </w:p>
        </w:tc>
      </w:tr>
      <w:tr w:rsidR="00C20B56">
        <w:trPr>
          <w:trHeight w:hRule="exact" w:val="435"/>
        </w:trPr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254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Internet</w:t>
            </w:r>
            <w:r>
              <w:rPr>
                <w:rFonts w:ascii="Palatino Linotype" w:eastAsia="Palatino Linotype" w:hAnsi="Palatino Linotype" w:cs="Palatino Linotype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Explorer</w:t>
            </w:r>
          </w:p>
        </w:tc>
        <w:tc>
          <w:tcPr>
            <w:tcW w:w="370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8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End</w:t>
            </w:r>
            <w:r>
              <w:rPr>
                <w:rFonts w:ascii="Palatino Linotype" w:eastAsia="Palatino Linotype" w:hAnsi="Palatino Linotype" w:cs="Palatino Linotype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user</w:t>
            </w:r>
            <w:r>
              <w:rPr>
                <w:rFonts w:ascii="Palatino Linotype" w:eastAsia="Palatino Linotype" w:hAnsi="Palatino Linotype" w:cs="Palatino Linotype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web</w:t>
            </w:r>
            <w:r>
              <w:rPr>
                <w:rFonts w:ascii="Palatino Linotype" w:eastAsia="Palatino Linotype" w:hAnsi="Palatino Linotype" w:cs="Palatino Linotype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browser</w:t>
            </w:r>
          </w:p>
        </w:tc>
        <w:tc>
          <w:tcPr>
            <w:tcW w:w="165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76"/>
              <w:ind w:left="699" w:right="714"/>
              <w:jc w:val="center"/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✓</w:t>
            </w:r>
          </w:p>
        </w:tc>
        <w:tc>
          <w:tcPr>
            <w:tcW w:w="13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76"/>
              <w:ind w:left="534" w:right="564"/>
              <w:jc w:val="center"/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✓</w:t>
            </w:r>
          </w:p>
        </w:tc>
      </w:tr>
      <w:tr w:rsidR="00C20B56">
        <w:trPr>
          <w:trHeight w:hRule="exact" w:val="435"/>
        </w:trPr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right="35"/>
              <w:jc w:val="center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macOS</w:t>
            </w:r>
            <w:proofErr w:type="spellEnd"/>
          </w:p>
        </w:tc>
        <w:tc>
          <w:tcPr>
            <w:tcW w:w="370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8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Development</w:t>
            </w:r>
            <w:r>
              <w:rPr>
                <w:rFonts w:ascii="Palatino Linotype" w:eastAsia="Palatino Linotype" w:hAnsi="Palatino Linotype" w:cs="Palatino Linotype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operating</w:t>
            </w:r>
            <w:r>
              <w:rPr>
                <w:rFonts w:ascii="Palatino Linotype" w:eastAsia="Palatino Linotype" w:hAnsi="Palatino Linotype" w:cs="Palatino Linotype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system</w:t>
            </w:r>
          </w:p>
        </w:tc>
        <w:tc>
          <w:tcPr>
            <w:tcW w:w="165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76"/>
              <w:ind w:left="699" w:right="714"/>
              <w:jc w:val="center"/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✓</w:t>
            </w:r>
          </w:p>
        </w:tc>
        <w:tc>
          <w:tcPr>
            <w:tcW w:w="13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76"/>
              <w:ind w:left="534" w:right="564"/>
              <w:jc w:val="center"/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✓</w:t>
            </w:r>
          </w:p>
        </w:tc>
      </w:tr>
      <w:tr w:rsidR="00C20B56">
        <w:trPr>
          <w:trHeight w:hRule="exact" w:val="435"/>
        </w:trPr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41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Windows</w:t>
            </w:r>
            <w:r>
              <w:rPr>
                <w:rFonts w:ascii="Palatino Linotype" w:eastAsia="Palatino Linotype" w:hAnsi="Palatino Linotype" w:cs="Palatino Linotype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OS</w:t>
            </w:r>
          </w:p>
        </w:tc>
        <w:tc>
          <w:tcPr>
            <w:tcW w:w="370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8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End</w:t>
            </w:r>
            <w:r>
              <w:rPr>
                <w:rFonts w:ascii="Palatino Linotype" w:eastAsia="Palatino Linotype" w:hAnsi="Palatino Linotype" w:cs="Palatino Linotype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user</w:t>
            </w:r>
            <w:r>
              <w:rPr>
                <w:rFonts w:ascii="Palatino Linotype" w:eastAsia="Palatino Linotype" w:hAnsi="Palatino Linotype" w:cs="Palatino Linotype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operating</w:t>
            </w:r>
            <w:r>
              <w:rPr>
                <w:rFonts w:ascii="Palatino Linotype" w:eastAsia="Palatino Linotype" w:hAnsi="Palatino Linotype" w:cs="Palatino Linotype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system</w:t>
            </w:r>
          </w:p>
        </w:tc>
        <w:tc>
          <w:tcPr>
            <w:tcW w:w="165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76"/>
              <w:ind w:left="699" w:right="714"/>
              <w:jc w:val="center"/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✓</w:t>
            </w:r>
          </w:p>
        </w:tc>
        <w:tc>
          <w:tcPr>
            <w:tcW w:w="13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76"/>
              <w:ind w:left="534" w:right="564"/>
              <w:jc w:val="center"/>
              <w:rPr>
                <w:rFonts w:ascii="MS Gothic" w:eastAsia="MS Gothic" w:hAnsi="MS Gothic" w:cs="MS Gothic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✓</w:t>
            </w:r>
          </w:p>
        </w:tc>
      </w:tr>
    </w:tbl>
    <w:p w:rsidR="00C20B56" w:rsidRDefault="00C20B56">
      <w:pPr>
        <w:jc w:val="center"/>
        <w:rPr>
          <w:rFonts w:ascii="MS Gothic" w:eastAsia="MS Gothic" w:hAnsi="MS Gothic" w:cs="MS Gothic"/>
          <w:sz w:val="18"/>
          <w:szCs w:val="18"/>
        </w:rPr>
        <w:sectPr w:rsidR="00C20B56">
          <w:headerReference w:type="default" r:id="rId9"/>
          <w:pgSz w:w="12240" w:h="15840"/>
          <w:pgMar w:top="1880" w:right="1320" w:bottom="280" w:left="1340" w:header="1526" w:footer="0" w:gutter="0"/>
          <w:cols w:space="720"/>
        </w:sectPr>
      </w:pPr>
    </w:p>
    <w:p w:rsidR="00C20B56" w:rsidRDefault="00C20B56">
      <w:pPr>
        <w:spacing w:before="1" w:line="100" w:lineRule="exact"/>
        <w:rPr>
          <w:sz w:val="10"/>
          <w:szCs w:val="10"/>
        </w:rPr>
      </w:pPr>
    </w:p>
    <w:p w:rsidR="00C20B56" w:rsidRDefault="00C20B56">
      <w:pPr>
        <w:spacing w:line="200" w:lineRule="exact"/>
        <w:rPr>
          <w:sz w:val="20"/>
          <w:szCs w:val="20"/>
        </w:rPr>
      </w:pPr>
    </w:p>
    <w:p w:rsidR="00C20B56" w:rsidRDefault="00147867">
      <w:pPr>
        <w:pStyle w:val="BodyText"/>
        <w:spacing w:before="27" w:line="242" w:lineRule="auto"/>
        <w:ind w:right="357"/>
      </w:pPr>
      <w:r>
        <w:rPr>
          <w:spacing w:val="-1"/>
        </w:rPr>
        <w:t>Th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sec</w:t>
      </w:r>
      <w:r>
        <w:t>ti</w:t>
      </w:r>
      <w:r>
        <w:rPr>
          <w:spacing w:val="-1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w</w:t>
      </w:r>
      <w:r>
        <w:t>ill</w:t>
      </w:r>
      <w:r>
        <w:rPr>
          <w:spacing w:val="-3"/>
        </w:rPr>
        <w:t xml:space="preserve"> </w:t>
      </w:r>
      <w:r>
        <w:rPr>
          <w:spacing w:val="-1"/>
        </w:rPr>
        <w:t>ou</w:t>
      </w:r>
      <w:r>
        <w:t>tli</w:t>
      </w:r>
      <w:r>
        <w:rPr>
          <w:spacing w:val="-1"/>
        </w:rPr>
        <w:t>n</w:t>
      </w:r>
      <w:r>
        <w:t>e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Case</w:t>
      </w:r>
      <w:r>
        <w:t>X</w:t>
      </w:r>
      <w:r>
        <w:rPr>
          <w:spacing w:val="-4"/>
        </w:rPr>
        <w:t xml:space="preserve"> </w:t>
      </w:r>
      <w:r>
        <w:rPr>
          <w:spacing w:val="-1"/>
        </w:rPr>
        <w:t>pro</w:t>
      </w:r>
      <w:r>
        <w:t>j</w:t>
      </w:r>
      <w:r>
        <w:rPr>
          <w:spacing w:val="-1"/>
        </w:rPr>
        <w:t>ec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organ</w:t>
      </w:r>
      <w:r>
        <w:t>i</w:t>
      </w:r>
      <w:r>
        <w:rPr>
          <w:spacing w:val="-1"/>
        </w:rPr>
        <w:t>za</w:t>
      </w:r>
      <w:r>
        <w:t>ti</w:t>
      </w:r>
      <w:r>
        <w:rPr>
          <w:spacing w:val="-1"/>
        </w:rPr>
        <w:t>on</w:t>
      </w:r>
      <w:r>
        <w:t>,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>nc</w:t>
      </w:r>
      <w:r>
        <w:t>l</w:t>
      </w:r>
      <w:r>
        <w:rPr>
          <w:spacing w:val="-1"/>
        </w:rPr>
        <w:t>ud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ea</w:t>
      </w:r>
      <w:r>
        <w:t>m</w:t>
      </w:r>
      <w:r>
        <w:rPr>
          <w:spacing w:val="-4"/>
        </w:rPr>
        <w:t xml:space="preserve"> </w:t>
      </w:r>
      <w:r>
        <w:rPr>
          <w:spacing w:val="-1"/>
        </w:rPr>
        <w:t>membe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ro</w:t>
      </w:r>
      <w:r>
        <w:t>l</w:t>
      </w:r>
      <w:r>
        <w:rPr>
          <w:spacing w:val="-1"/>
        </w:rPr>
        <w:t>es</w:t>
      </w:r>
      <w:r>
        <w:t>, t</w:t>
      </w:r>
      <w:r>
        <w:rPr>
          <w:spacing w:val="-1"/>
        </w:rPr>
        <w:t>ea</w:t>
      </w:r>
      <w:r>
        <w:t>m</w:t>
      </w:r>
      <w:r>
        <w:rPr>
          <w:spacing w:val="-5"/>
        </w:rPr>
        <w:t xml:space="preserve"> </w:t>
      </w:r>
      <w:r>
        <w:rPr>
          <w:spacing w:val="-1"/>
        </w:rPr>
        <w:t>respons</w:t>
      </w:r>
      <w:r>
        <w:t>i</w:t>
      </w:r>
      <w:r>
        <w:rPr>
          <w:spacing w:val="-1"/>
        </w:rPr>
        <w:t>b</w:t>
      </w:r>
      <w:r>
        <w:t>iliti</w:t>
      </w:r>
      <w:r>
        <w:rPr>
          <w:spacing w:val="-1"/>
        </w:rPr>
        <w:t>es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coord</w:t>
      </w:r>
      <w:r>
        <w:t>i</w:t>
      </w:r>
      <w:r>
        <w:rPr>
          <w:spacing w:val="-1"/>
        </w:rPr>
        <w:t>na</w:t>
      </w:r>
      <w:r>
        <w:t>ti</w:t>
      </w:r>
      <w:r>
        <w:rPr>
          <w:spacing w:val="-1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t>t</w:t>
      </w:r>
      <w:r>
        <w:rPr>
          <w:spacing w:val="-1"/>
        </w:rPr>
        <w:t>wee</w:t>
      </w:r>
      <w:r>
        <w:t>n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eams</w:t>
      </w:r>
      <w:r>
        <w:t>.</w:t>
      </w:r>
    </w:p>
    <w:p w:rsidR="00C20B56" w:rsidRDefault="00C20B56">
      <w:pPr>
        <w:spacing w:before="20" w:line="280" w:lineRule="exact"/>
        <w:rPr>
          <w:sz w:val="28"/>
          <w:szCs w:val="28"/>
        </w:rPr>
      </w:pPr>
    </w:p>
    <w:p w:rsidR="00C20B56" w:rsidRDefault="00147867">
      <w:pPr>
        <w:pStyle w:val="Heading3"/>
        <w:numPr>
          <w:ilvl w:val="2"/>
          <w:numId w:val="2"/>
        </w:numPr>
        <w:tabs>
          <w:tab w:val="left" w:pos="1314"/>
        </w:tabs>
        <w:rPr>
          <w:b w:val="0"/>
          <w:bCs w:val="0"/>
        </w:rPr>
      </w:pPr>
      <w:r>
        <w:rPr>
          <w:spacing w:val="-1"/>
        </w:rPr>
        <w:t>Organ</w:t>
      </w:r>
      <w:r>
        <w:t>i</w:t>
      </w:r>
      <w:r>
        <w:rPr>
          <w:spacing w:val="-1"/>
        </w:rPr>
        <w:t>za</w:t>
      </w:r>
      <w:r>
        <w:t>ti</w:t>
      </w:r>
      <w:r>
        <w:rPr>
          <w:spacing w:val="-1"/>
        </w:rPr>
        <w:t>o</w:t>
      </w:r>
      <w:r>
        <w:t>n</w:t>
      </w:r>
      <w:r>
        <w:rPr>
          <w:spacing w:val="-10"/>
        </w:rPr>
        <w:t xml:space="preserve"> </w:t>
      </w:r>
      <w:r>
        <w:rPr>
          <w:spacing w:val="-1"/>
        </w:rPr>
        <w:t>S</w:t>
      </w:r>
      <w:r>
        <w:t>t</w:t>
      </w:r>
      <w:r>
        <w:rPr>
          <w:spacing w:val="-1"/>
        </w:rPr>
        <w:t>ruc</w:t>
      </w:r>
      <w:r>
        <w:t>t</w:t>
      </w:r>
      <w:r>
        <w:rPr>
          <w:spacing w:val="-1"/>
        </w:rPr>
        <w:t>ur</w:t>
      </w:r>
      <w:r>
        <w:t>e</w:t>
      </w:r>
    </w:p>
    <w:p w:rsidR="00C20B56" w:rsidRDefault="00147867">
      <w:pPr>
        <w:pStyle w:val="BodyText"/>
        <w:spacing w:line="242" w:lineRule="auto"/>
        <w:ind w:right="652"/>
      </w:pPr>
      <w:r>
        <w:rPr>
          <w:spacing w:val="-1"/>
        </w:rPr>
        <w:t>W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hav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organ</w:t>
      </w:r>
      <w:r>
        <w:t>i</w:t>
      </w:r>
      <w:r>
        <w:rPr>
          <w:spacing w:val="-1"/>
        </w:rPr>
        <w:t>ze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ou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pro</w:t>
      </w:r>
      <w:r>
        <w:t>j</w:t>
      </w:r>
      <w:r>
        <w:rPr>
          <w:spacing w:val="-1"/>
        </w:rPr>
        <w:t>ec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member</w:t>
      </w:r>
      <w:r>
        <w:t>s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>n</w:t>
      </w:r>
      <w:r>
        <w:t>to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hre</w:t>
      </w:r>
      <w:r>
        <w:t>e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eams</w:t>
      </w:r>
      <w:r>
        <w:t>: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>ron</w:t>
      </w:r>
      <w:r>
        <w:t>t-</w:t>
      </w:r>
      <w:r>
        <w:rPr>
          <w:spacing w:val="-1"/>
        </w:rPr>
        <w:t>end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back</w:t>
      </w:r>
      <w:r>
        <w:t>-</w:t>
      </w:r>
      <w:r>
        <w:rPr>
          <w:spacing w:val="-1"/>
        </w:rPr>
        <w:t>end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t>d</w:t>
      </w:r>
      <w:r>
        <w:rPr>
          <w:w w:val="99"/>
        </w:rPr>
        <w:t xml:space="preserve"> </w:t>
      </w:r>
      <w:r>
        <w:rPr>
          <w:spacing w:val="-1"/>
        </w:rPr>
        <w:t>da</w:t>
      </w:r>
      <w:r>
        <w:t>t</w:t>
      </w:r>
      <w:r>
        <w:rPr>
          <w:spacing w:val="-1"/>
        </w:rPr>
        <w:t>abase</w:t>
      </w:r>
      <w:r>
        <w:t>.</w:t>
      </w:r>
    </w:p>
    <w:p w:rsidR="00C20B56" w:rsidRDefault="00C20B56">
      <w:pPr>
        <w:spacing w:before="7" w:line="170" w:lineRule="exact"/>
        <w:rPr>
          <w:sz w:val="17"/>
          <w:szCs w:val="17"/>
        </w:rPr>
      </w:pPr>
    </w:p>
    <w:p w:rsidR="00C20B56" w:rsidRDefault="00C20B56">
      <w:pPr>
        <w:spacing w:line="200" w:lineRule="exact"/>
        <w:rPr>
          <w:sz w:val="20"/>
          <w:szCs w:val="20"/>
        </w:rPr>
      </w:pPr>
    </w:p>
    <w:p w:rsidR="00C20B56" w:rsidRDefault="00147867">
      <w:pPr>
        <w:pStyle w:val="Heading3"/>
        <w:tabs>
          <w:tab w:val="left" w:pos="3564"/>
          <w:tab w:val="left" w:pos="6294"/>
        </w:tabs>
        <w:spacing w:before="27"/>
        <w:ind w:left="1495"/>
        <w:rPr>
          <w:b w:val="0"/>
          <w:bCs w:val="0"/>
        </w:rPr>
      </w:pPr>
      <w:r>
        <w:rPr>
          <w:spacing w:val="-1"/>
        </w:rPr>
        <w:t>Nam</w:t>
      </w:r>
      <w:r>
        <w:t>e</w:t>
      </w:r>
      <w:r>
        <w:tab/>
      </w:r>
      <w:r>
        <w:rPr>
          <w:spacing w:val="-1"/>
        </w:rPr>
        <w:t>Tea</w:t>
      </w:r>
      <w:r>
        <w:t>m</w:t>
      </w:r>
      <w:r>
        <w:tab/>
      </w:r>
      <w:r>
        <w:rPr>
          <w:spacing w:val="-1"/>
        </w:rPr>
        <w:t>Ro</w:t>
      </w:r>
      <w:r>
        <w:t>le</w:t>
      </w:r>
    </w:p>
    <w:p w:rsidR="00C20B56" w:rsidRDefault="00C20B56">
      <w:pPr>
        <w:spacing w:before="8" w:line="90" w:lineRule="exact"/>
        <w:rPr>
          <w:sz w:val="9"/>
          <w:szCs w:val="9"/>
        </w:rPr>
      </w:pPr>
    </w:p>
    <w:tbl>
      <w:tblPr>
        <w:tblW w:w="0" w:type="auto"/>
        <w:tblInd w:w="8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2160"/>
        <w:gridCol w:w="3195"/>
      </w:tblGrid>
      <w:tr w:rsidR="00C20B56">
        <w:trPr>
          <w:trHeight w:hRule="exact" w:val="503"/>
        </w:trPr>
        <w:tc>
          <w:tcPr>
            <w:tcW w:w="1935" w:type="dxa"/>
            <w:tcBorders>
              <w:top w:val="single" w:sz="13" w:space="0" w:color="0000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344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Andrea</w:t>
            </w:r>
            <w:r>
              <w:rPr>
                <w:rFonts w:ascii="Palatino Linotype" w:eastAsia="Palatino Linotype" w:hAnsi="Palatino Linotype" w:cs="Palatino Linotype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Carver</w:t>
            </w:r>
          </w:p>
        </w:tc>
        <w:tc>
          <w:tcPr>
            <w:tcW w:w="2160" w:type="dxa"/>
            <w:tcBorders>
              <w:top w:val="single" w:sz="13" w:space="0" w:color="0000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8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Front-End</w:t>
            </w:r>
          </w:p>
        </w:tc>
        <w:tc>
          <w:tcPr>
            <w:tcW w:w="3195" w:type="dxa"/>
            <w:tcBorders>
              <w:top w:val="single" w:sz="13" w:space="0" w:color="0000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77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Front-End</w:t>
            </w:r>
            <w:r>
              <w:rPr>
                <w:rFonts w:ascii="Palatino Linotype" w:eastAsia="Palatino Linotype" w:hAnsi="Palatino Linotype" w:cs="Palatino Linotype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Designer</w:t>
            </w:r>
          </w:p>
        </w:tc>
      </w:tr>
      <w:tr w:rsidR="00C20B56">
        <w:trPr>
          <w:trHeight w:hRule="exact" w:val="435"/>
        </w:trPr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23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Carleen</w:t>
            </w:r>
            <w:r>
              <w:rPr>
                <w:rFonts w:ascii="Palatino Linotype" w:eastAsia="Palatino Linotype" w:hAnsi="Palatino Linotype" w:cs="Palatino Linotype"/>
                <w:spacing w:val="-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Petrosian</w:t>
            </w:r>
            <w:proofErr w:type="spellEnd"/>
          </w:p>
        </w:tc>
        <w:tc>
          <w:tcPr>
            <w:tcW w:w="21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8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Front-End</w:t>
            </w:r>
          </w:p>
        </w:tc>
        <w:tc>
          <w:tcPr>
            <w:tcW w:w="319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77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Front-End</w:t>
            </w:r>
            <w:r>
              <w:rPr>
                <w:rFonts w:ascii="Palatino Linotype" w:eastAsia="Palatino Linotype" w:hAnsi="Palatino Linotype" w:cs="Palatino Linotype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Designer</w:t>
            </w:r>
          </w:p>
        </w:tc>
      </w:tr>
      <w:tr w:rsidR="00C20B56">
        <w:trPr>
          <w:trHeight w:hRule="exact" w:val="645"/>
        </w:trPr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464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Eileen</w:t>
            </w:r>
            <w:r>
              <w:rPr>
                <w:rFonts w:ascii="Palatino Linotype" w:eastAsia="Palatino Linotype" w:hAnsi="Palatino Linotype" w:cs="Palatino Linotype"/>
                <w:spacing w:val="-1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Choe</w:t>
            </w:r>
            <w:proofErr w:type="spellEnd"/>
          </w:p>
        </w:tc>
        <w:tc>
          <w:tcPr>
            <w:tcW w:w="21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8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Back-End</w:t>
            </w:r>
          </w:p>
        </w:tc>
        <w:tc>
          <w:tcPr>
            <w:tcW w:w="319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C20B56" w:rsidRDefault="00147867">
            <w:pPr>
              <w:pStyle w:val="TableParagraph"/>
              <w:spacing w:line="210" w:lineRule="exact"/>
              <w:ind w:left="1034" w:right="243" w:hanging="81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Database</w:t>
            </w:r>
            <w:r>
              <w:rPr>
                <w:rFonts w:ascii="Palatino Linotype" w:eastAsia="Palatino Linotype" w:hAnsi="Palatino Linotype" w:cs="Palatino Linotype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Development,</w:t>
            </w:r>
            <w:r>
              <w:rPr>
                <w:rFonts w:ascii="Palatino Linotype" w:eastAsia="Palatino Linotype" w:hAnsi="Palatino Linotype" w:cs="Palatino Linotype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Back-End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Development</w:t>
            </w:r>
          </w:p>
        </w:tc>
      </w:tr>
      <w:tr w:rsidR="00C20B56">
        <w:trPr>
          <w:trHeight w:hRule="exact" w:val="435"/>
        </w:trPr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314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Allen</w:t>
            </w:r>
            <w:r>
              <w:rPr>
                <w:rFonts w:ascii="Palatino Linotype" w:eastAsia="Palatino Linotype" w:hAnsi="Palatino Linotype" w:cs="Palatino Linotype"/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Vartanian</w:t>
            </w:r>
            <w:proofErr w:type="spellEnd"/>
          </w:p>
        </w:tc>
        <w:tc>
          <w:tcPr>
            <w:tcW w:w="216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8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Back-End</w:t>
            </w:r>
          </w:p>
        </w:tc>
        <w:tc>
          <w:tcPr>
            <w:tcW w:w="319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62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Back-End</w:t>
            </w:r>
            <w:r>
              <w:rPr>
                <w:rFonts w:ascii="Palatino Linotype" w:eastAsia="Palatino Linotype" w:hAnsi="Palatino Linotype" w:cs="Palatino Linotype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Development</w:t>
            </w:r>
          </w:p>
        </w:tc>
      </w:tr>
    </w:tbl>
    <w:p w:rsidR="00C20B56" w:rsidRDefault="00C20B56">
      <w:pPr>
        <w:spacing w:before="1" w:line="150" w:lineRule="exact"/>
        <w:rPr>
          <w:sz w:val="15"/>
          <w:szCs w:val="15"/>
        </w:rPr>
      </w:pPr>
    </w:p>
    <w:p w:rsidR="00C20B56" w:rsidRDefault="00C20B56">
      <w:pPr>
        <w:spacing w:line="200" w:lineRule="exact"/>
        <w:rPr>
          <w:sz w:val="20"/>
          <w:szCs w:val="20"/>
        </w:rPr>
      </w:pPr>
    </w:p>
    <w:p w:rsidR="00C20B56" w:rsidRDefault="00C20B56">
      <w:pPr>
        <w:spacing w:line="200" w:lineRule="exact"/>
        <w:rPr>
          <w:sz w:val="20"/>
          <w:szCs w:val="20"/>
        </w:rPr>
      </w:pPr>
    </w:p>
    <w:p w:rsidR="00C20B56" w:rsidRDefault="00147867">
      <w:pPr>
        <w:numPr>
          <w:ilvl w:val="2"/>
          <w:numId w:val="2"/>
        </w:numPr>
        <w:tabs>
          <w:tab w:val="left" w:pos="1314"/>
        </w:tabs>
        <w:spacing w:before="27"/>
        <w:ind w:left="1314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  <w:bCs/>
          <w:spacing w:val="-1"/>
        </w:rPr>
        <w:t>Fron</w:t>
      </w:r>
      <w:r>
        <w:rPr>
          <w:rFonts w:ascii="Palatino Linotype" w:eastAsia="Palatino Linotype" w:hAnsi="Palatino Linotype" w:cs="Palatino Linotype"/>
          <w:b/>
          <w:bCs/>
        </w:rPr>
        <w:t>t-</w:t>
      </w:r>
      <w:r>
        <w:rPr>
          <w:rFonts w:ascii="Palatino Linotype" w:eastAsia="Palatino Linotype" w:hAnsi="Palatino Linotype" w:cs="Palatino Linotype"/>
          <w:b/>
          <w:bCs/>
          <w:spacing w:val="-1"/>
        </w:rPr>
        <w:t>En</w:t>
      </w:r>
      <w:r>
        <w:rPr>
          <w:rFonts w:ascii="Palatino Linotype" w:eastAsia="Palatino Linotype" w:hAnsi="Palatino Linotype" w:cs="Palatino Linotype"/>
          <w:b/>
          <w:bCs/>
        </w:rPr>
        <w:t>d</w:t>
      </w:r>
      <w:r>
        <w:rPr>
          <w:rFonts w:ascii="Palatino Linotype" w:eastAsia="Palatino Linotype" w:hAnsi="Palatino Linotype" w:cs="Palatino Linotype"/>
          <w:b/>
          <w:bCs/>
          <w:spacing w:val="-1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-1"/>
        </w:rPr>
        <w:t>Tea</w:t>
      </w:r>
      <w:r>
        <w:rPr>
          <w:rFonts w:ascii="Palatino Linotype" w:eastAsia="Palatino Linotype" w:hAnsi="Palatino Linotype" w:cs="Palatino Linotype"/>
          <w:b/>
          <w:bCs/>
        </w:rPr>
        <w:t>m</w:t>
      </w:r>
    </w:p>
    <w:p w:rsidR="00C20B56" w:rsidRDefault="00147867">
      <w:pPr>
        <w:pStyle w:val="BodyText"/>
        <w:spacing w:line="242" w:lineRule="auto"/>
        <w:ind w:right="116"/>
      </w:pP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Fron</w:t>
      </w:r>
      <w:r>
        <w:t>t-</w:t>
      </w:r>
      <w:r>
        <w:rPr>
          <w:spacing w:val="-1"/>
        </w:rPr>
        <w:t>En</w:t>
      </w:r>
      <w:r>
        <w:t>d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ea</w:t>
      </w:r>
      <w:r>
        <w:t>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respons</w:t>
      </w:r>
      <w:r>
        <w:t>i</w:t>
      </w:r>
      <w:r>
        <w:rPr>
          <w:spacing w:val="-1"/>
        </w:rPr>
        <w:t>b</w:t>
      </w:r>
      <w:r>
        <w:t>le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deve</w:t>
      </w:r>
      <w:r>
        <w:t>l</w:t>
      </w:r>
      <w:r>
        <w:rPr>
          <w:spacing w:val="-1"/>
        </w:rPr>
        <w:t>op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>n</w:t>
      </w:r>
      <w:r>
        <w:t>t</w:t>
      </w:r>
      <w:r>
        <w:rPr>
          <w:spacing w:val="-1"/>
        </w:rPr>
        <w:t>er</w:t>
      </w:r>
      <w:r>
        <w:t>f</w:t>
      </w:r>
      <w:r>
        <w:rPr>
          <w:spacing w:val="-1"/>
        </w:rPr>
        <w:t>ace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t>t</w:t>
      </w:r>
      <w:r>
        <w:rPr>
          <w:spacing w:val="-1"/>
        </w:rPr>
        <w:t>wee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user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t>d</w:t>
      </w:r>
      <w:r>
        <w:rPr>
          <w:w w:val="99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Case</w:t>
      </w:r>
      <w:r>
        <w:t>X</w:t>
      </w:r>
      <w:r>
        <w:rPr>
          <w:spacing w:val="-3"/>
        </w:rPr>
        <w:t xml:space="preserve"> </w:t>
      </w:r>
      <w:r>
        <w:rPr>
          <w:spacing w:val="-1"/>
        </w:rPr>
        <w:t>back</w:t>
      </w:r>
      <w:r>
        <w:t>-</w:t>
      </w:r>
      <w:r>
        <w:rPr>
          <w:spacing w:val="-1"/>
        </w:rPr>
        <w:t>end</w:t>
      </w:r>
      <w:r>
        <w:t>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w</w:t>
      </w:r>
      <w:r>
        <w:t>ill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t>i</w:t>
      </w:r>
      <w:r>
        <w:rPr>
          <w:spacing w:val="-1"/>
        </w:rPr>
        <w:t>g</w:t>
      </w:r>
      <w:r>
        <w:t>n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>n</w:t>
      </w:r>
      <w:r>
        <w:t>t</w:t>
      </w:r>
      <w:r>
        <w:rPr>
          <w:spacing w:val="-1"/>
        </w:rPr>
        <w:t>er</w:t>
      </w:r>
      <w:r>
        <w:t>f</w:t>
      </w:r>
      <w:r>
        <w:rPr>
          <w:spacing w:val="-1"/>
        </w:rPr>
        <w:t>ac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mockups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t>i</w:t>
      </w:r>
      <w:r>
        <w:rPr>
          <w:spacing w:val="-1"/>
        </w:rPr>
        <w:t>g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we</w:t>
      </w:r>
      <w:r>
        <w:t>b</w:t>
      </w:r>
      <w:r>
        <w:rPr>
          <w:spacing w:val="-3"/>
        </w:rPr>
        <w:t xml:space="preserve"> </w:t>
      </w:r>
      <w:r>
        <w:rPr>
          <w:spacing w:val="-1"/>
        </w:rPr>
        <w:t>pages</w:t>
      </w:r>
      <w:r>
        <w:t>,</w:t>
      </w:r>
      <w:r>
        <w:rPr>
          <w:spacing w:val="-3"/>
        </w:rPr>
        <w:t xml:space="preserve"> </w:t>
      </w:r>
      <w:proofErr w:type="gramStart"/>
      <w:r>
        <w:t>i</w:t>
      </w:r>
      <w:r>
        <w:rPr>
          <w:spacing w:val="-1"/>
        </w:rPr>
        <w:t>n</w:t>
      </w:r>
      <w:r>
        <w:t>t</w:t>
      </w:r>
      <w:r>
        <w:rPr>
          <w:spacing w:val="-1"/>
        </w:rPr>
        <w:t>erac</w:t>
      </w:r>
      <w:r>
        <w:t xml:space="preserve">t  </w:t>
      </w:r>
      <w:r>
        <w:rPr>
          <w:spacing w:val="-1"/>
        </w:rPr>
        <w:t>w</w:t>
      </w:r>
      <w:r>
        <w:t>ith</w:t>
      </w:r>
      <w:proofErr w:type="gramEnd"/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back</w:t>
      </w:r>
      <w:r>
        <w:t>-</w:t>
      </w:r>
      <w:r>
        <w:rPr>
          <w:spacing w:val="-1"/>
        </w:rPr>
        <w:t>end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es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acros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severa</w:t>
      </w:r>
      <w:r>
        <w:t>l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l</w:t>
      </w:r>
      <w:r>
        <w:rPr>
          <w:spacing w:val="-1"/>
        </w:rPr>
        <w:t>a</w:t>
      </w:r>
      <w:r>
        <w:t>tf</w:t>
      </w:r>
      <w:r>
        <w:rPr>
          <w:spacing w:val="-1"/>
        </w:rPr>
        <w:t>orms</w:t>
      </w:r>
      <w:r>
        <w:t>.</w:t>
      </w:r>
      <w:r>
        <w:rPr>
          <w:spacing w:val="-3"/>
        </w:rPr>
        <w:t xml:space="preserve"> </w:t>
      </w:r>
      <w:r>
        <w:rPr>
          <w:spacing w:val="-1"/>
        </w:rPr>
        <w:t>Re</w:t>
      </w:r>
      <w:r>
        <w:t>f</w:t>
      </w:r>
      <w:r>
        <w:rPr>
          <w:spacing w:val="-1"/>
        </w:rPr>
        <w:t>e</w:t>
      </w:r>
      <w:r>
        <w:t>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commentRangeStart w:id="3"/>
      <w:r>
        <w:rPr>
          <w:spacing w:val="-1"/>
        </w:rPr>
        <w:t>5</w:t>
      </w:r>
      <w:r>
        <w:t>.</w:t>
      </w:r>
      <w:r>
        <w:rPr>
          <w:spacing w:val="-1"/>
        </w:rPr>
        <w:t>3</w:t>
      </w:r>
      <w:r>
        <w:t>.1</w:t>
      </w:r>
      <w:r>
        <w:rPr>
          <w:spacing w:val="-3"/>
        </w:rPr>
        <w:t xml:space="preserve"> </w:t>
      </w:r>
      <w:commentRangeEnd w:id="3"/>
      <w:r w:rsidR="00503BD4">
        <w:rPr>
          <w:rStyle w:val="CommentReference"/>
          <w:rFonts w:asciiTheme="minorHAnsi" w:eastAsiaTheme="minorHAnsi" w:hAnsiTheme="minorHAnsi"/>
        </w:rPr>
        <w:commentReference w:id="3"/>
      </w:r>
      <w:r>
        <w:t>f</w:t>
      </w:r>
      <w:r>
        <w:rPr>
          <w:spacing w:val="-1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de</w:t>
      </w:r>
      <w:r>
        <w:t>t</w:t>
      </w:r>
      <w:r>
        <w:rPr>
          <w:spacing w:val="-1"/>
        </w:rPr>
        <w:t>a</w:t>
      </w:r>
      <w:r>
        <w:t>il</w:t>
      </w:r>
      <w:r>
        <w:rPr>
          <w:spacing w:val="-1"/>
        </w:rPr>
        <w:t>e</w:t>
      </w:r>
      <w:r>
        <w:t>d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>unc</w:t>
      </w:r>
      <w:r>
        <w:t>ti</w:t>
      </w:r>
      <w:r>
        <w:rPr>
          <w:spacing w:val="-1"/>
        </w:rPr>
        <w:t>ona</w:t>
      </w:r>
      <w:r>
        <w:t xml:space="preserve">l </w:t>
      </w:r>
      <w:r>
        <w:rPr>
          <w:spacing w:val="-1"/>
        </w:rPr>
        <w:t>requ</w:t>
      </w:r>
      <w:r>
        <w:t>i</w:t>
      </w:r>
      <w:r>
        <w:rPr>
          <w:spacing w:val="-1"/>
        </w:rPr>
        <w:t>remen</w:t>
      </w:r>
      <w:r>
        <w:t>ts</w:t>
      </w:r>
      <w:r>
        <w:rPr>
          <w:spacing w:val="-4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>ron</w:t>
      </w:r>
      <w:r>
        <w:t>t-</w:t>
      </w:r>
      <w:r>
        <w:rPr>
          <w:spacing w:val="-1"/>
        </w:rPr>
        <w:t>end</w:t>
      </w:r>
      <w:r>
        <w:t>.</w:t>
      </w:r>
    </w:p>
    <w:p w:rsidR="00C20B56" w:rsidRDefault="00C20B56">
      <w:pPr>
        <w:spacing w:before="20" w:line="280" w:lineRule="exact"/>
        <w:rPr>
          <w:sz w:val="28"/>
          <w:szCs w:val="28"/>
        </w:rPr>
      </w:pPr>
    </w:p>
    <w:p w:rsidR="00C20B56" w:rsidRDefault="00147867">
      <w:pPr>
        <w:pStyle w:val="Heading3"/>
        <w:numPr>
          <w:ilvl w:val="2"/>
          <w:numId w:val="2"/>
        </w:numPr>
        <w:tabs>
          <w:tab w:val="left" w:pos="1314"/>
        </w:tabs>
        <w:rPr>
          <w:b w:val="0"/>
          <w:bCs w:val="0"/>
        </w:rPr>
      </w:pPr>
      <w:r>
        <w:rPr>
          <w:spacing w:val="-1"/>
        </w:rPr>
        <w:t>Back</w:t>
      </w:r>
      <w:r>
        <w:t>-</w:t>
      </w:r>
      <w:r>
        <w:rPr>
          <w:spacing w:val="-1"/>
        </w:rPr>
        <w:t>En</w:t>
      </w:r>
      <w:r>
        <w:t>d</w:t>
      </w:r>
      <w:r>
        <w:rPr>
          <w:spacing w:val="-11"/>
        </w:rPr>
        <w:t xml:space="preserve"> </w:t>
      </w:r>
      <w:r>
        <w:rPr>
          <w:spacing w:val="-1"/>
        </w:rPr>
        <w:t>Tea</w:t>
      </w:r>
      <w:r>
        <w:t>m</w:t>
      </w:r>
    </w:p>
    <w:p w:rsidR="00C20B56" w:rsidRDefault="00147867">
      <w:pPr>
        <w:pStyle w:val="BodyText"/>
        <w:spacing w:line="242" w:lineRule="auto"/>
        <w:ind w:right="123"/>
      </w:pP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Back</w:t>
      </w:r>
      <w:r>
        <w:t>-</w:t>
      </w:r>
      <w:r>
        <w:rPr>
          <w:spacing w:val="-1"/>
        </w:rPr>
        <w:t>En</w:t>
      </w:r>
      <w:r>
        <w:t>d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ea</w:t>
      </w:r>
      <w:r>
        <w:t>m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respons</w:t>
      </w:r>
      <w:r>
        <w:t>i</w:t>
      </w:r>
      <w:r>
        <w:rPr>
          <w:spacing w:val="-1"/>
        </w:rPr>
        <w:t>b</w:t>
      </w:r>
      <w:r>
        <w:t>le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t>i</w:t>
      </w:r>
      <w:r>
        <w:rPr>
          <w:spacing w:val="-1"/>
        </w:rPr>
        <w:t>gn</w:t>
      </w:r>
      <w:r>
        <w:t>i</w:t>
      </w:r>
      <w:r>
        <w:rPr>
          <w:spacing w:val="-1"/>
        </w:rPr>
        <w:t>ng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deve</w:t>
      </w:r>
      <w:r>
        <w:t>l</w:t>
      </w:r>
      <w:r>
        <w:rPr>
          <w:spacing w:val="-1"/>
        </w:rPr>
        <w:t>op</w:t>
      </w:r>
      <w:r>
        <w:t>i</w:t>
      </w:r>
      <w:r>
        <w:rPr>
          <w:spacing w:val="-1"/>
        </w:rPr>
        <w:t>ng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es</w:t>
      </w:r>
      <w:r>
        <w:t>ti</w:t>
      </w:r>
      <w:r>
        <w:rPr>
          <w:spacing w:val="-1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so</w:t>
      </w:r>
      <w:r>
        <w:t>ft</w:t>
      </w:r>
      <w:r>
        <w:rPr>
          <w:spacing w:val="-1"/>
        </w:rPr>
        <w:t>war</w:t>
      </w:r>
      <w:r>
        <w:t xml:space="preserve">e </w:t>
      </w:r>
      <w:r>
        <w:rPr>
          <w:spacing w:val="-1"/>
        </w:rPr>
        <w:t>componen</w:t>
      </w:r>
      <w:r>
        <w:t>ts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server</w:t>
      </w:r>
      <w:r>
        <w:t>-</w:t>
      </w:r>
      <w:r>
        <w:rPr>
          <w:spacing w:val="-1"/>
        </w:rPr>
        <w:t>s</w:t>
      </w:r>
      <w:r>
        <w:t>i</w:t>
      </w:r>
      <w:r>
        <w:rPr>
          <w:spacing w:val="-1"/>
        </w:rPr>
        <w:t>de</w:t>
      </w:r>
      <w:r>
        <w:t>.</w:t>
      </w:r>
      <w:r>
        <w:rPr>
          <w:spacing w:val="-3"/>
        </w:rPr>
        <w:t xml:space="preserve"> </w:t>
      </w:r>
      <w:r>
        <w:rPr>
          <w:spacing w:val="-1"/>
        </w:rPr>
        <w:t>Re</w:t>
      </w:r>
      <w:r>
        <w:t>f</w:t>
      </w:r>
      <w:r>
        <w:rPr>
          <w:spacing w:val="-1"/>
        </w:rPr>
        <w:t>e</w:t>
      </w:r>
      <w:r>
        <w:t>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5</w:t>
      </w:r>
      <w:r>
        <w:t>.</w:t>
      </w:r>
      <w:r>
        <w:rPr>
          <w:spacing w:val="-1"/>
        </w:rPr>
        <w:t>3</w:t>
      </w:r>
      <w:r>
        <w:t>.2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de</w:t>
      </w:r>
      <w:r>
        <w:t>t</w:t>
      </w:r>
      <w:r>
        <w:rPr>
          <w:spacing w:val="-1"/>
        </w:rPr>
        <w:t>a</w:t>
      </w:r>
      <w:r>
        <w:t>il</w:t>
      </w:r>
      <w:r>
        <w:rPr>
          <w:spacing w:val="-1"/>
        </w:rPr>
        <w:t>e</w:t>
      </w:r>
      <w:r>
        <w:t>d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>unc</w:t>
      </w:r>
      <w:r>
        <w:t>ti</w:t>
      </w:r>
      <w:r>
        <w:rPr>
          <w:spacing w:val="-1"/>
        </w:rPr>
        <w:t>ona</w:t>
      </w:r>
      <w:r>
        <w:t>l</w:t>
      </w:r>
      <w:r>
        <w:rPr>
          <w:spacing w:val="-3"/>
        </w:rPr>
        <w:t xml:space="preserve"> </w:t>
      </w:r>
      <w:r>
        <w:rPr>
          <w:spacing w:val="-1"/>
        </w:rPr>
        <w:t>requ</w:t>
      </w:r>
      <w:r>
        <w:t>i</w:t>
      </w:r>
      <w:r>
        <w:rPr>
          <w:spacing w:val="-1"/>
        </w:rPr>
        <w:t>remen</w:t>
      </w:r>
      <w:r>
        <w:t>ts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 xml:space="preserve">e </w:t>
      </w:r>
      <w:r>
        <w:rPr>
          <w:spacing w:val="-1"/>
        </w:rPr>
        <w:t>back</w:t>
      </w:r>
      <w:r>
        <w:t>-</w:t>
      </w:r>
      <w:r>
        <w:rPr>
          <w:spacing w:val="-1"/>
        </w:rPr>
        <w:t>end</w:t>
      </w:r>
      <w:r>
        <w:t>.</w:t>
      </w:r>
    </w:p>
    <w:p w:rsidR="00C20B56" w:rsidRDefault="00C20B56">
      <w:pPr>
        <w:spacing w:before="20" w:line="280" w:lineRule="exact"/>
        <w:rPr>
          <w:sz w:val="28"/>
          <w:szCs w:val="28"/>
        </w:rPr>
      </w:pPr>
    </w:p>
    <w:p w:rsidR="00C20B56" w:rsidRDefault="00147867">
      <w:pPr>
        <w:pStyle w:val="Heading3"/>
        <w:numPr>
          <w:ilvl w:val="2"/>
          <w:numId w:val="2"/>
        </w:numPr>
        <w:tabs>
          <w:tab w:val="left" w:pos="1314"/>
        </w:tabs>
        <w:rPr>
          <w:b w:val="0"/>
          <w:bCs w:val="0"/>
        </w:rPr>
      </w:pPr>
      <w:r>
        <w:rPr>
          <w:spacing w:val="-1"/>
        </w:rPr>
        <w:t>Da</w:t>
      </w:r>
      <w:r>
        <w:t>t</w:t>
      </w:r>
      <w:r>
        <w:rPr>
          <w:spacing w:val="-1"/>
        </w:rPr>
        <w:t>abas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Tea</w:t>
      </w:r>
      <w:r>
        <w:t>m</w:t>
      </w:r>
    </w:p>
    <w:p w:rsidR="00C20B56" w:rsidRDefault="00147867">
      <w:pPr>
        <w:pStyle w:val="BodyText"/>
        <w:spacing w:line="242" w:lineRule="auto"/>
        <w:ind w:right="885"/>
      </w:pP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Da</w:t>
      </w:r>
      <w:r>
        <w:t>t</w:t>
      </w:r>
      <w:r>
        <w:rPr>
          <w:spacing w:val="-1"/>
        </w:rPr>
        <w:t>abas</w:t>
      </w:r>
      <w:r>
        <w:t>e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ea</w:t>
      </w:r>
      <w:r>
        <w:t>m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respons</w:t>
      </w:r>
      <w:r>
        <w:t>i</w:t>
      </w:r>
      <w:r>
        <w:rPr>
          <w:spacing w:val="-1"/>
        </w:rPr>
        <w:t>b</w:t>
      </w:r>
      <w:r>
        <w:t>le</w:t>
      </w:r>
      <w:r>
        <w:rPr>
          <w:spacing w:val="-4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t>i</w:t>
      </w:r>
      <w:r>
        <w:rPr>
          <w:spacing w:val="-1"/>
        </w:rPr>
        <w:t>gn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>mp</w:t>
      </w:r>
      <w:r>
        <w:t>l</w:t>
      </w:r>
      <w:r>
        <w:rPr>
          <w:spacing w:val="-1"/>
        </w:rPr>
        <w:t>emen</w:t>
      </w:r>
      <w:r>
        <w:t>ti</w:t>
      </w:r>
      <w:r>
        <w:rPr>
          <w:spacing w:val="-1"/>
        </w:rPr>
        <w:t>n</w:t>
      </w:r>
      <w:r>
        <w:t>g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MongoD</w:t>
      </w:r>
      <w:r>
        <w:t>B</w:t>
      </w:r>
      <w:r>
        <w:rPr>
          <w:w w:val="99"/>
        </w:rPr>
        <w:t xml:space="preserve"> </w:t>
      </w:r>
      <w:r>
        <w:rPr>
          <w:spacing w:val="-1"/>
        </w:rPr>
        <w:t>da</w:t>
      </w:r>
      <w:r>
        <w:t>t</w:t>
      </w:r>
      <w:r>
        <w:rPr>
          <w:spacing w:val="-1"/>
        </w:rPr>
        <w:t>abase</w:t>
      </w:r>
      <w:r>
        <w:t>.</w:t>
      </w:r>
      <w:r>
        <w:rPr>
          <w:spacing w:val="-3"/>
        </w:rPr>
        <w:t xml:space="preserve"> </w:t>
      </w:r>
      <w:r>
        <w:rPr>
          <w:spacing w:val="-1"/>
        </w:rPr>
        <w:t>Re</w:t>
      </w:r>
      <w:r>
        <w:t>f</w:t>
      </w:r>
      <w:r>
        <w:rPr>
          <w:spacing w:val="-1"/>
        </w:rPr>
        <w:t>e</w:t>
      </w:r>
      <w:r>
        <w:t>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5</w:t>
      </w:r>
      <w:r>
        <w:t>.</w:t>
      </w:r>
      <w:r>
        <w:rPr>
          <w:spacing w:val="-1"/>
        </w:rPr>
        <w:t>3</w:t>
      </w:r>
      <w:r>
        <w:t>.3</w:t>
      </w:r>
      <w:r>
        <w:rPr>
          <w:spacing w:val="-2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de</w:t>
      </w:r>
      <w:r>
        <w:t>t</w:t>
      </w:r>
      <w:r>
        <w:rPr>
          <w:spacing w:val="-1"/>
        </w:rPr>
        <w:t>a</w:t>
      </w:r>
      <w:r>
        <w:t>il</w:t>
      </w:r>
      <w:r>
        <w:rPr>
          <w:spacing w:val="-1"/>
        </w:rPr>
        <w:t>e</w:t>
      </w:r>
      <w:r>
        <w:t>d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>unc</w:t>
      </w:r>
      <w:r>
        <w:t>ti</w:t>
      </w:r>
      <w:r>
        <w:rPr>
          <w:spacing w:val="-1"/>
        </w:rPr>
        <w:t>ona</w:t>
      </w:r>
      <w:r>
        <w:t>l</w:t>
      </w:r>
      <w:r>
        <w:rPr>
          <w:spacing w:val="-3"/>
        </w:rPr>
        <w:t xml:space="preserve"> </w:t>
      </w:r>
      <w:r>
        <w:rPr>
          <w:spacing w:val="-1"/>
        </w:rPr>
        <w:t>requ</w:t>
      </w:r>
      <w:r>
        <w:t>i</w:t>
      </w:r>
      <w:r>
        <w:rPr>
          <w:spacing w:val="-1"/>
        </w:rPr>
        <w:t>remen</w:t>
      </w:r>
      <w:r>
        <w:t>ts</w:t>
      </w:r>
      <w:r>
        <w:rPr>
          <w:spacing w:val="-2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da</w:t>
      </w:r>
      <w:r>
        <w:t>t</w:t>
      </w:r>
      <w:r>
        <w:rPr>
          <w:spacing w:val="-1"/>
        </w:rPr>
        <w:t>abase</w:t>
      </w:r>
      <w:r>
        <w:t>.</w:t>
      </w:r>
    </w:p>
    <w:p w:rsidR="00C20B56" w:rsidRDefault="00C20B56">
      <w:pPr>
        <w:spacing w:before="20" w:line="280" w:lineRule="exact"/>
        <w:rPr>
          <w:sz w:val="28"/>
          <w:szCs w:val="28"/>
        </w:rPr>
      </w:pPr>
    </w:p>
    <w:p w:rsidR="00C20B56" w:rsidRDefault="00147867">
      <w:pPr>
        <w:pStyle w:val="Heading3"/>
        <w:numPr>
          <w:ilvl w:val="2"/>
          <w:numId w:val="2"/>
        </w:numPr>
        <w:tabs>
          <w:tab w:val="left" w:pos="1314"/>
        </w:tabs>
        <w:rPr>
          <w:b w:val="0"/>
          <w:bCs w:val="0"/>
        </w:rPr>
      </w:pPr>
      <w:r>
        <w:rPr>
          <w:spacing w:val="-1"/>
        </w:rPr>
        <w:t>Ro</w:t>
      </w:r>
      <w:r>
        <w:t>l</w:t>
      </w:r>
      <w:r>
        <w:rPr>
          <w:spacing w:val="-1"/>
        </w:rPr>
        <w:t>e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8"/>
        </w:rPr>
        <w:t xml:space="preserve"> </w:t>
      </w:r>
      <w:r>
        <w:rPr>
          <w:spacing w:val="-1"/>
        </w:rPr>
        <w:t>Respons</w:t>
      </w:r>
      <w:r>
        <w:t>i</w:t>
      </w:r>
      <w:r>
        <w:rPr>
          <w:spacing w:val="-1"/>
        </w:rPr>
        <w:t>b</w:t>
      </w:r>
      <w:r>
        <w:t>iliti</w:t>
      </w:r>
      <w:r>
        <w:rPr>
          <w:spacing w:val="-1"/>
        </w:rPr>
        <w:t>e</w:t>
      </w:r>
      <w:r>
        <w:t>s</w:t>
      </w:r>
    </w:p>
    <w:p w:rsidR="00C20B56" w:rsidRDefault="00147867">
      <w:pPr>
        <w:pStyle w:val="BodyText"/>
        <w:spacing w:line="242" w:lineRule="auto"/>
        <w:ind w:right="149"/>
      </w:pPr>
      <w:r>
        <w:rPr>
          <w:spacing w:val="-1"/>
        </w:rPr>
        <w:t>Week</w:t>
      </w:r>
      <w:r>
        <w:t>ly</w:t>
      </w:r>
      <w:r>
        <w:rPr>
          <w:spacing w:val="-3"/>
        </w:rPr>
        <w:t xml:space="preserve"> </w:t>
      </w:r>
      <w:r>
        <w:rPr>
          <w:spacing w:val="-1"/>
        </w:rPr>
        <w:t>deve</w:t>
      </w:r>
      <w:r>
        <w:t>l</w:t>
      </w:r>
      <w:r>
        <w:rPr>
          <w:spacing w:val="-1"/>
        </w:rPr>
        <w:t>opmen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mee</w:t>
      </w:r>
      <w:r>
        <w:t>ti</w:t>
      </w:r>
      <w:r>
        <w:rPr>
          <w:spacing w:val="-1"/>
        </w:rPr>
        <w:t>ng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he</w:t>
      </w:r>
      <w:r>
        <w:t>ld</w:t>
      </w:r>
      <w:r>
        <w:rPr>
          <w:spacing w:val="-3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Fr</w:t>
      </w:r>
      <w:r>
        <w:t>i</w:t>
      </w:r>
      <w:r>
        <w:rPr>
          <w:spacing w:val="-1"/>
        </w:rPr>
        <w:t>da</w:t>
      </w:r>
      <w:r>
        <w:rPr>
          <w:spacing w:val="-1"/>
        </w:rPr>
        <w:t>y</w:t>
      </w:r>
      <w:r>
        <w:t>s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>ro</w:t>
      </w:r>
      <w:r>
        <w:t>m</w:t>
      </w:r>
      <w:r>
        <w:rPr>
          <w:spacing w:val="-3"/>
        </w:rPr>
        <w:t xml:space="preserve"> </w:t>
      </w:r>
      <w:r>
        <w:rPr>
          <w:spacing w:val="-1"/>
        </w:rPr>
        <w:t>11</w:t>
      </w:r>
      <w:r>
        <w:t>:</w:t>
      </w:r>
      <w:r>
        <w:rPr>
          <w:spacing w:val="-1"/>
        </w:rPr>
        <w:t>0</w:t>
      </w:r>
      <w:r>
        <w:t>0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M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3</w:t>
      </w:r>
      <w:r>
        <w:t>:</w:t>
      </w:r>
      <w:r>
        <w:rPr>
          <w:spacing w:val="-1"/>
        </w:rPr>
        <w:t>0</w:t>
      </w:r>
      <w:r>
        <w:t>0</w:t>
      </w:r>
      <w:r>
        <w:rPr>
          <w:spacing w:val="-3"/>
        </w:rPr>
        <w:t xml:space="preserve"> </w:t>
      </w:r>
      <w:r>
        <w:rPr>
          <w:spacing w:val="-1"/>
        </w:rPr>
        <w:t>PM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Scru</w:t>
      </w:r>
      <w:r>
        <w:t>m</w:t>
      </w:r>
      <w:r>
        <w:rPr>
          <w:w w:val="99"/>
        </w:rPr>
        <w:t xml:space="preserve"> </w:t>
      </w:r>
      <w:r>
        <w:rPr>
          <w:spacing w:val="-1"/>
        </w:rPr>
        <w:t>mee</w:t>
      </w:r>
      <w:r>
        <w:t>ti</w:t>
      </w:r>
      <w:r>
        <w:rPr>
          <w:spacing w:val="-1"/>
        </w:rPr>
        <w:t>ng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he</w:t>
      </w:r>
      <w:r>
        <w:t>ld</w:t>
      </w:r>
      <w:r>
        <w:rPr>
          <w:spacing w:val="-3"/>
        </w:rPr>
        <w:t xml:space="preserve"> </w:t>
      </w:r>
      <w:r>
        <w:rPr>
          <w:spacing w:val="-1"/>
        </w:rPr>
        <w:t>Tuesda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morn</w:t>
      </w:r>
      <w:r>
        <w:t>i</w:t>
      </w:r>
      <w:r>
        <w:rPr>
          <w:spacing w:val="-1"/>
        </w:rPr>
        <w:t>ng</w:t>
      </w:r>
      <w:r>
        <w:t>s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>ro</w:t>
      </w:r>
      <w:r>
        <w:t>m</w:t>
      </w:r>
      <w:r>
        <w:rPr>
          <w:spacing w:val="-3"/>
        </w:rPr>
        <w:t xml:space="preserve"> </w:t>
      </w:r>
      <w:r>
        <w:rPr>
          <w:spacing w:val="-1"/>
        </w:rPr>
        <w:t>10</w:t>
      </w:r>
      <w:r>
        <w:t>:</w:t>
      </w:r>
      <w:r>
        <w:rPr>
          <w:spacing w:val="-1"/>
        </w:rPr>
        <w:t>0</w:t>
      </w:r>
      <w:r>
        <w:t>0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M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>11</w:t>
      </w:r>
      <w:r>
        <w:t>:</w:t>
      </w:r>
      <w:r>
        <w:rPr>
          <w:spacing w:val="-1"/>
        </w:rPr>
        <w:t>0</w:t>
      </w:r>
      <w:r>
        <w:t>0</w:t>
      </w:r>
      <w:r>
        <w:rPr>
          <w:spacing w:val="-3"/>
        </w:rPr>
        <w:t xml:space="preserve"> </w:t>
      </w:r>
      <w:r>
        <w:rPr>
          <w:spacing w:val="-1"/>
        </w:rPr>
        <w:t>AM</w:t>
      </w:r>
      <w:r>
        <w:t>.</w:t>
      </w:r>
      <w:r>
        <w:rPr>
          <w:spacing w:val="-3"/>
        </w:rPr>
        <w:t xml:space="preserve"> </w:t>
      </w:r>
      <w:r>
        <w:rPr>
          <w:spacing w:val="-1"/>
        </w:rPr>
        <w:t>Mee</w:t>
      </w:r>
      <w:r>
        <w:t>ti</w:t>
      </w:r>
      <w:r>
        <w:rPr>
          <w:spacing w:val="-1"/>
        </w:rPr>
        <w:t>ng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w</w:t>
      </w:r>
      <w:r>
        <w:t>ith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 xml:space="preserve">e </w:t>
      </w:r>
      <w:r>
        <w:rPr>
          <w:spacing w:val="-1"/>
        </w:rPr>
        <w:t>LAP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Hom</w:t>
      </w:r>
      <w:r>
        <w:t>i</w:t>
      </w:r>
      <w:r>
        <w:rPr>
          <w:spacing w:val="-1"/>
        </w:rPr>
        <w:t>c</w:t>
      </w:r>
      <w:r>
        <w:t>i</w:t>
      </w:r>
      <w:r>
        <w:rPr>
          <w:spacing w:val="-1"/>
        </w:rPr>
        <w:t>d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t>t</w:t>
      </w:r>
      <w:r>
        <w:rPr>
          <w:spacing w:val="-1"/>
        </w:rPr>
        <w:t>ec</w:t>
      </w:r>
      <w:r>
        <w:t>ti</w:t>
      </w:r>
      <w:r>
        <w:rPr>
          <w:spacing w:val="-1"/>
        </w:rPr>
        <w:t>ve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he</w:t>
      </w:r>
      <w:r>
        <w:t>ld</w:t>
      </w:r>
      <w:r>
        <w:rPr>
          <w:spacing w:val="-3"/>
        </w:rPr>
        <w:t xml:space="preserve"> </w:t>
      </w:r>
      <w:r>
        <w:rPr>
          <w:spacing w:val="-1"/>
        </w:rPr>
        <w:t>ever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2</w:t>
      </w:r>
      <w:r>
        <w:t>-3</w:t>
      </w:r>
      <w:r>
        <w:rPr>
          <w:spacing w:val="-3"/>
        </w:rPr>
        <w:t xml:space="preserve"> </w:t>
      </w:r>
      <w:r>
        <w:rPr>
          <w:spacing w:val="-1"/>
        </w:rPr>
        <w:t>week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Tuesda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morn</w:t>
      </w:r>
      <w:r>
        <w:t>i</w:t>
      </w:r>
      <w:r>
        <w:rPr>
          <w:spacing w:val="-1"/>
        </w:rPr>
        <w:t>ngs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dur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h</w:t>
      </w:r>
      <w:r>
        <w:t xml:space="preserve">e </w:t>
      </w:r>
      <w:r>
        <w:rPr>
          <w:spacing w:val="-1"/>
        </w:rPr>
        <w:t>scru</w:t>
      </w:r>
      <w:r>
        <w:t>m</w:t>
      </w:r>
      <w:r>
        <w:rPr>
          <w:spacing w:val="-5"/>
        </w:rPr>
        <w:t xml:space="preserve"> </w:t>
      </w:r>
      <w:r>
        <w:rPr>
          <w:spacing w:val="-1"/>
        </w:rPr>
        <w:t>mee</w:t>
      </w:r>
      <w:r>
        <w:t>ti</w:t>
      </w:r>
      <w:r>
        <w:rPr>
          <w:spacing w:val="-1"/>
        </w:rPr>
        <w:t>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t>l</w:t>
      </w:r>
      <w:r>
        <w:rPr>
          <w:spacing w:val="-1"/>
        </w:rPr>
        <w:t>ock</w:t>
      </w:r>
      <w:r>
        <w:t>.</w:t>
      </w:r>
    </w:p>
    <w:p w:rsidR="00C20B56" w:rsidRDefault="00C20B56">
      <w:pPr>
        <w:spacing w:line="242" w:lineRule="auto"/>
        <w:sectPr w:rsidR="00C20B56">
          <w:headerReference w:type="default" r:id="rId10"/>
          <w:pgSz w:w="12240" w:h="15840"/>
          <w:pgMar w:top="1880" w:right="1340" w:bottom="280" w:left="1340" w:header="1526" w:footer="0" w:gutter="0"/>
          <w:cols w:space="720"/>
        </w:sectPr>
      </w:pPr>
    </w:p>
    <w:p w:rsidR="00C20B56" w:rsidRDefault="00147867">
      <w:pPr>
        <w:pStyle w:val="BodyText"/>
        <w:spacing w:before="19" w:line="242" w:lineRule="auto"/>
        <w:ind w:left="1780" w:right="1170"/>
      </w:pPr>
      <w:r>
        <w:rPr>
          <w:spacing w:val="-1"/>
        </w:rPr>
        <w:lastRenderedPageBreak/>
        <w:t>Week</w:t>
      </w:r>
      <w:r>
        <w:t>ly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as</w:t>
      </w:r>
      <w:r>
        <w:t>k</w:t>
      </w:r>
      <w:ins w:id="4" w:author="Beej" w:date="2017-10-23T20:57:00Z">
        <w:r w:rsidR="00503BD4">
          <w:t>s</w:t>
        </w:r>
      </w:ins>
      <w:r>
        <w:rPr>
          <w:spacing w:val="-3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bo</w:t>
      </w:r>
      <w:r>
        <w:t>th</w:t>
      </w:r>
      <w:r>
        <w:rPr>
          <w:spacing w:val="-3"/>
        </w:rPr>
        <w:t xml:space="preserve"> </w:t>
      </w:r>
      <w:r>
        <w:rPr>
          <w:spacing w:val="-1"/>
        </w:rPr>
        <w:t>deve</w:t>
      </w:r>
      <w:r>
        <w:t>l</w:t>
      </w:r>
      <w:r>
        <w:rPr>
          <w:spacing w:val="-1"/>
        </w:rPr>
        <w:t>opmen</w:t>
      </w:r>
      <w:r>
        <w:t>t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eam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w</w:t>
      </w:r>
      <w:r>
        <w:t>ill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documen</w:t>
      </w:r>
      <w:r>
        <w:t>t</w:t>
      </w:r>
      <w:r>
        <w:rPr>
          <w:spacing w:val="-1"/>
        </w:rPr>
        <w:t>ed</w:t>
      </w:r>
      <w:r>
        <w:t>,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racked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upda</w:t>
      </w:r>
      <w:r>
        <w:t>t</w:t>
      </w:r>
      <w:r>
        <w:rPr>
          <w:spacing w:val="-1"/>
        </w:rPr>
        <w:t>e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v</w:t>
      </w:r>
      <w:r>
        <w:t>ia 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G</w:t>
      </w:r>
      <w:r>
        <w:t>it</w:t>
      </w:r>
      <w:r>
        <w:rPr>
          <w:spacing w:val="-1"/>
        </w:rPr>
        <w:t>hu</w:t>
      </w:r>
      <w:r>
        <w:t>b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>ssue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sys</w:t>
      </w:r>
      <w:r>
        <w:t>t</w:t>
      </w:r>
      <w:r>
        <w:rPr>
          <w:spacing w:val="-1"/>
        </w:rPr>
        <w:t>em</w:t>
      </w:r>
      <w:r>
        <w:t>.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ll</w:t>
      </w:r>
      <w:r>
        <w:rPr>
          <w:spacing w:val="-1"/>
        </w:rPr>
        <w:t>ow</w:t>
      </w:r>
      <w:r>
        <w:t>s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ll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ea</w:t>
      </w:r>
      <w:r>
        <w:t>m</w:t>
      </w:r>
      <w:r>
        <w:rPr>
          <w:spacing w:val="-3"/>
        </w:rPr>
        <w:t xml:space="preserve"> </w:t>
      </w:r>
      <w:r>
        <w:rPr>
          <w:spacing w:val="-1"/>
        </w:rPr>
        <w:t>member</w:t>
      </w:r>
      <w:r>
        <w:t>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>n</w:t>
      </w:r>
      <w:r>
        <w:t>f</w:t>
      </w:r>
      <w:r>
        <w:rPr>
          <w:spacing w:val="-1"/>
        </w:rPr>
        <w:t>orme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abou</w:t>
      </w:r>
      <w:r>
        <w:t>t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 xml:space="preserve">e </w:t>
      </w:r>
      <w:r>
        <w:rPr>
          <w:spacing w:val="-1"/>
        </w:rPr>
        <w:t>pro</w:t>
      </w:r>
      <w:r>
        <w:t>j</w:t>
      </w:r>
      <w:r>
        <w:rPr>
          <w:spacing w:val="-1"/>
        </w:rPr>
        <w:t>ec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progress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encourag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co</w:t>
      </w:r>
      <w:r>
        <w:t>ll</w:t>
      </w:r>
      <w:r>
        <w:rPr>
          <w:spacing w:val="-1"/>
        </w:rPr>
        <w:t>abora</w:t>
      </w:r>
      <w:r>
        <w:t>ti</w:t>
      </w:r>
      <w:r>
        <w:rPr>
          <w:spacing w:val="-1"/>
        </w:rPr>
        <w:t>v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deve</w:t>
      </w:r>
      <w:r>
        <w:t>l</w:t>
      </w:r>
      <w:r>
        <w:rPr>
          <w:spacing w:val="-1"/>
        </w:rPr>
        <w:t>opmen</w:t>
      </w:r>
      <w:r>
        <w:t>t.</w:t>
      </w:r>
    </w:p>
    <w:p w:rsidR="00C20B56" w:rsidRDefault="00C20B56">
      <w:pPr>
        <w:spacing w:before="8" w:line="170" w:lineRule="exact"/>
        <w:rPr>
          <w:sz w:val="17"/>
          <w:szCs w:val="17"/>
        </w:rPr>
      </w:pPr>
    </w:p>
    <w:p w:rsidR="00C20B56" w:rsidRDefault="00C20B56">
      <w:pPr>
        <w:spacing w:line="200" w:lineRule="exact"/>
        <w:rPr>
          <w:sz w:val="20"/>
          <w:szCs w:val="20"/>
        </w:rPr>
      </w:pPr>
    </w:p>
    <w:p w:rsidR="00C20B56" w:rsidRDefault="00C20B56">
      <w:pPr>
        <w:spacing w:line="200" w:lineRule="exact"/>
        <w:rPr>
          <w:sz w:val="20"/>
          <w:szCs w:val="20"/>
        </w:rPr>
      </w:pPr>
    </w:p>
    <w:p w:rsidR="00C20B56" w:rsidRDefault="00C20B56">
      <w:pPr>
        <w:spacing w:line="200" w:lineRule="exact"/>
        <w:rPr>
          <w:sz w:val="20"/>
          <w:szCs w:val="20"/>
        </w:rPr>
      </w:pPr>
    </w:p>
    <w:p w:rsidR="00C20B56" w:rsidRDefault="00C20B56">
      <w:pPr>
        <w:spacing w:line="200" w:lineRule="exact"/>
        <w:rPr>
          <w:sz w:val="20"/>
          <w:szCs w:val="20"/>
        </w:rPr>
      </w:pPr>
    </w:p>
    <w:p w:rsidR="00C20B56" w:rsidRDefault="00147867">
      <w:pPr>
        <w:pStyle w:val="Heading1"/>
        <w:numPr>
          <w:ilvl w:val="1"/>
          <w:numId w:val="1"/>
        </w:numPr>
        <w:tabs>
          <w:tab w:val="left" w:pos="1779"/>
        </w:tabs>
        <w:ind w:left="1780"/>
        <w:rPr>
          <w:b w:val="0"/>
          <w:bCs w:val="0"/>
        </w:rPr>
      </w:pPr>
      <w:r>
        <w:t>Project</w:t>
      </w:r>
      <w:r>
        <w:rPr>
          <w:spacing w:val="-16"/>
        </w:rPr>
        <w:t xml:space="preserve"> </w:t>
      </w:r>
      <w:r>
        <w:t>Schedule</w:t>
      </w:r>
    </w:p>
    <w:p w:rsidR="00C20B56" w:rsidRDefault="00C20B56">
      <w:pPr>
        <w:spacing w:line="200" w:lineRule="exact"/>
        <w:rPr>
          <w:sz w:val="20"/>
          <w:szCs w:val="20"/>
        </w:rPr>
      </w:pPr>
    </w:p>
    <w:p w:rsidR="00C20B56" w:rsidRDefault="00C20B56">
      <w:pPr>
        <w:spacing w:before="11" w:line="200" w:lineRule="exact"/>
        <w:rPr>
          <w:sz w:val="20"/>
          <w:szCs w:val="20"/>
        </w:rPr>
      </w:pPr>
    </w:p>
    <w:p w:rsidR="00C20B56" w:rsidRDefault="00147867">
      <w:pPr>
        <w:pStyle w:val="BodyText"/>
        <w:spacing w:line="242" w:lineRule="auto"/>
        <w:ind w:left="1780" w:right="1329"/>
      </w:pPr>
      <w:r>
        <w:rPr>
          <w:spacing w:val="-1"/>
        </w:rPr>
        <w:t>Th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sec</w:t>
      </w:r>
      <w:r>
        <w:t>ti</w:t>
      </w:r>
      <w:r>
        <w:rPr>
          <w:spacing w:val="-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w</w:t>
      </w:r>
      <w:r>
        <w:t>ill</w:t>
      </w:r>
      <w:r>
        <w:rPr>
          <w:spacing w:val="-3"/>
        </w:rPr>
        <w:t xml:space="preserve"> </w:t>
      </w:r>
      <w:r>
        <w:rPr>
          <w:spacing w:val="-1"/>
        </w:rPr>
        <w:t>de</w:t>
      </w:r>
      <w:r>
        <w:t>t</w:t>
      </w:r>
      <w:r>
        <w:rPr>
          <w:spacing w:val="-1"/>
        </w:rPr>
        <w:t>a</w:t>
      </w:r>
      <w:r>
        <w:t>il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Case</w:t>
      </w:r>
      <w:r>
        <w:t>X</w:t>
      </w:r>
      <w:r>
        <w:rPr>
          <w:spacing w:val="-3"/>
        </w:rPr>
        <w:t xml:space="preserve"> </w:t>
      </w:r>
      <w:r>
        <w:rPr>
          <w:spacing w:val="-1"/>
        </w:rPr>
        <w:t>pro</w:t>
      </w:r>
      <w:r>
        <w:t>j</w:t>
      </w:r>
      <w:r>
        <w:rPr>
          <w:spacing w:val="-1"/>
        </w:rPr>
        <w:t>ec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schedu</w:t>
      </w:r>
      <w:r>
        <w:t>l</w:t>
      </w:r>
      <w:r>
        <w:rPr>
          <w:spacing w:val="-1"/>
        </w:rPr>
        <w:t>e</w:t>
      </w:r>
      <w:r>
        <w:t>,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>nc</w:t>
      </w:r>
      <w:r>
        <w:t>l</w:t>
      </w:r>
      <w:r>
        <w:rPr>
          <w:spacing w:val="-1"/>
        </w:rPr>
        <w:t>ud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peop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resource</w:t>
      </w:r>
      <w:r>
        <w:t>s</w:t>
      </w:r>
      <w:r>
        <w:rPr>
          <w:w w:val="99"/>
        </w:rPr>
        <w:t xml:space="preserve"> </w:t>
      </w:r>
      <w:r>
        <w:rPr>
          <w:spacing w:val="-1"/>
        </w:rPr>
        <w:t>necessar</w:t>
      </w:r>
      <w:r>
        <w:t>y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eac</w:t>
      </w:r>
      <w:r>
        <w:t>h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t>t</w:t>
      </w:r>
      <w:r>
        <w:rPr>
          <w:spacing w:val="-1"/>
        </w:rPr>
        <w:t>ep</w:t>
      </w:r>
      <w:r>
        <w:t>.</w:t>
      </w:r>
    </w:p>
    <w:p w:rsidR="00C20B56" w:rsidRDefault="00C20B56">
      <w:pPr>
        <w:spacing w:before="17" w:line="280" w:lineRule="exact"/>
        <w:rPr>
          <w:sz w:val="28"/>
          <w:szCs w:val="28"/>
        </w:rPr>
      </w:pPr>
    </w:p>
    <w:p w:rsidR="00C20B56" w:rsidRDefault="00147867">
      <w:pPr>
        <w:pStyle w:val="Heading2"/>
        <w:numPr>
          <w:ilvl w:val="2"/>
          <w:numId w:val="1"/>
        </w:numPr>
        <w:tabs>
          <w:tab w:val="left" w:pos="2500"/>
        </w:tabs>
        <w:ind w:left="2500"/>
        <w:rPr>
          <w:b w:val="0"/>
          <w:bCs w:val="0"/>
        </w:rPr>
      </w:pPr>
      <w:r>
        <w:rPr>
          <w:spacing w:val="-1"/>
        </w:rPr>
        <w:t>GANT</w:t>
      </w:r>
      <w:r>
        <w:t>T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Char</w:t>
      </w:r>
      <w:r>
        <w:t>t</w:t>
      </w:r>
      <w:proofErr w:type="gramEnd"/>
    </w:p>
    <w:p w:rsidR="00C20B56" w:rsidRDefault="00C20B56">
      <w:pPr>
        <w:spacing w:before="5" w:line="110" w:lineRule="exact"/>
        <w:rPr>
          <w:sz w:val="11"/>
          <w:szCs w:val="11"/>
        </w:rPr>
      </w:pPr>
    </w:p>
    <w:p w:rsidR="00C20B56" w:rsidRDefault="00C20B56">
      <w:pPr>
        <w:spacing w:line="200" w:lineRule="exact"/>
        <w:rPr>
          <w:sz w:val="20"/>
          <w:szCs w:val="20"/>
        </w:rPr>
      </w:pPr>
    </w:p>
    <w:p w:rsidR="00C20B56" w:rsidRDefault="00147867">
      <w:pPr>
        <w:pStyle w:val="BodyText"/>
        <w:spacing w:line="242" w:lineRule="auto"/>
        <w:ind w:left="1780" w:right="1859"/>
      </w:pP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f</w:t>
      </w:r>
      <w:r>
        <w:rPr>
          <w:spacing w:val="-1"/>
        </w:rPr>
        <w:t>o</w:t>
      </w:r>
      <w:r>
        <w:t>ll</w:t>
      </w:r>
      <w:r>
        <w:rPr>
          <w:spacing w:val="-1"/>
        </w:rPr>
        <w:t>ow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GANT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Char</w:t>
      </w:r>
      <w:r>
        <w:t>t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v</w:t>
      </w:r>
      <w:r>
        <w:t>i</w:t>
      </w:r>
      <w:r>
        <w:rPr>
          <w:spacing w:val="-1"/>
        </w:rPr>
        <w:t>sua</w:t>
      </w:r>
      <w:r>
        <w:t>li</w:t>
      </w:r>
      <w:r>
        <w:rPr>
          <w:spacing w:val="-1"/>
        </w:rPr>
        <w:t>ze</w:t>
      </w:r>
      <w:r>
        <w:t>s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dura</w:t>
      </w:r>
      <w:r>
        <w:t>ti</w:t>
      </w:r>
      <w:r>
        <w:rPr>
          <w:spacing w:val="-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sub</w:t>
      </w:r>
      <w:r>
        <w:t>t</w:t>
      </w:r>
      <w:r>
        <w:rPr>
          <w:spacing w:val="-1"/>
        </w:rPr>
        <w:t>ask</w:t>
      </w:r>
      <w:r>
        <w:t>s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Case</w:t>
      </w:r>
      <w:r>
        <w:t>X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re</w:t>
      </w:r>
      <w:r>
        <w:t>l</w:t>
      </w:r>
      <w:r>
        <w:rPr>
          <w:spacing w:val="-1"/>
        </w:rPr>
        <w:t>a</w:t>
      </w:r>
      <w:r>
        <w:t>ti</w:t>
      </w:r>
      <w:r>
        <w:rPr>
          <w:spacing w:val="-1"/>
        </w:rPr>
        <w:t>onsh</w:t>
      </w:r>
      <w:r>
        <w:t>ip</w:t>
      </w:r>
      <w:r>
        <w:rPr>
          <w:spacing w:val="-4"/>
        </w:rPr>
        <w:t xml:space="preserve"> </w:t>
      </w:r>
      <w:r>
        <w:rPr>
          <w:spacing w:val="-1"/>
        </w:rPr>
        <w:t>w</w:t>
      </w:r>
      <w:r>
        <w:t>ith</w:t>
      </w:r>
      <w:r>
        <w:rPr>
          <w:spacing w:val="-3"/>
        </w:rPr>
        <w:t xml:space="preserve"> </w:t>
      </w:r>
      <w:r>
        <w:rPr>
          <w:spacing w:val="-1"/>
        </w:rPr>
        <w:t>eac</w:t>
      </w:r>
      <w:r>
        <w:t>h</w:t>
      </w:r>
      <w:r>
        <w:rPr>
          <w:spacing w:val="-3"/>
        </w:rPr>
        <w:t xml:space="preserve"> </w:t>
      </w:r>
      <w:r>
        <w:rPr>
          <w:spacing w:val="-1"/>
        </w:rPr>
        <w:t>o</w:t>
      </w:r>
      <w:r>
        <w:t>t</w:t>
      </w:r>
      <w:r>
        <w:rPr>
          <w:spacing w:val="-1"/>
        </w:rPr>
        <w:t>her</w:t>
      </w:r>
      <w:r>
        <w:t>.</w:t>
      </w:r>
    </w:p>
    <w:p w:rsidR="00C20B56" w:rsidRDefault="00C20B56">
      <w:pPr>
        <w:spacing w:before="11" w:line="280" w:lineRule="exact"/>
        <w:rPr>
          <w:sz w:val="28"/>
          <w:szCs w:val="28"/>
        </w:rPr>
      </w:pPr>
    </w:p>
    <w:p w:rsidR="00C20B56" w:rsidRDefault="00503BD4">
      <w:pPr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6.25pt;height:146.25pt;mso-position-horizontal-relative:char;mso-position-vertical-relative:line">
            <v:imagedata r:id="rId11" o:title=""/>
          </v:shape>
        </w:pict>
      </w:r>
    </w:p>
    <w:p w:rsidR="00C20B56" w:rsidRDefault="00C20B56">
      <w:pPr>
        <w:spacing w:line="200" w:lineRule="exact"/>
        <w:rPr>
          <w:sz w:val="20"/>
          <w:szCs w:val="20"/>
        </w:rPr>
      </w:pPr>
    </w:p>
    <w:p w:rsidR="00C20B56" w:rsidRDefault="00C20B56">
      <w:pPr>
        <w:spacing w:before="17" w:line="240" w:lineRule="exact"/>
        <w:rPr>
          <w:sz w:val="24"/>
          <w:szCs w:val="24"/>
        </w:rPr>
      </w:pPr>
    </w:p>
    <w:p w:rsidR="00C20B56" w:rsidRDefault="00147867">
      <w:pPr>
        <w:pStyle w:val="Heading2"/>
        <w:numPr>
          <w:ilvl w:val="2"/>
          <w:numId w:val="1"/>
        </w:numPr>
        <w:tabs>
          <w:tab w:val="left" w:pos="2500"/>
        </w:tabs>
        <w:ind w:left="2500"/>
        <w:rPr>
          <w:b w:val="0"/>
          <w:bCs w:val="0"/>
        </w:rPr>
      </w:pPr>
      <w:r>
        <w:rPr>
          <w:spacing w:val="-1"/>
        </w:rPr>
        <w:t>Tas</w:t>
      </w:r>
      <w:r>
        <w:t>k</w:t>
      </w:r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rPr>
          <w:spacing w:val="-1"/>
        </w:rPr>
        <w:t>Resource</w:t>
      </w:r>
      <w:r>
        <w:t>s</w:t>
      </w:r>
    </w:p>
    <w:p w:rsidR="00C20B56" w:rsidRDefault="00C20B56">
      <w:pPr>
        <w:spacing w:before="3" w:line="190" w:lineRule="exact"/>
        <w:rPr>
          <w:sz w:val="19"/>
          <w:szCs w:val="19"/>
        </w:rPr>
      </w:pPr>
    </w:p>
    <w:p w:rsidR="00C20B56" w:rsidRDefault="00C20B56">
      <w:pPr>
        <w:spacing w:line="200" w:lineRule="exact"/>
        <w:rPr>
          <w:sz w:val="20"/>
          <w:szCs w:val="20"/>
        </w:rPr>
      </w:pPr>
    </w:p>
    <w:p w:rsidR="00C20B56" w:rsidRDefault="00147867">
      <w:pPr>
        <w:pStyle w:val="Heading3"/>
        <w:tabs>
          <w:tab w:val="left" w:pos="5664"/>
          <w:tab w:val="left" w:pos="7149"/>
          <w:tab w:val="left" w:pos="8904"/>
        </w:tabs>
        <w:spacing w:before="27"/>
        <w:ind w:left="3235"/>
        <w:rPr>
          <w:b w:val="0"/>
          <w:bCs w:val="0"/>
        </w:rPr>
      </w:pPr>
      <w:r>
        <w:rPr>
          <w:spacing w:val="-1"/>
        </w:rPr>
        <w:t>Tas</w:t>
      </w:r>
      <w:r>
        <w:t>k</w:t>
      </w:r>
      <w:r>
        <w:tab/>
      </w:r>
      <w:r>
        <w:rPr>
          <w:spacing w:val="-1"/>
        </w:rPr>
        <w:t>Peop</w:t>
      </w:r>
      <w:r>
        <w:t>le</w:t>
      </w:r>
      <w:r>
        <w:tab/>
      </w:r>
      <w:r>
        <w:rPr>
          <w:spacing w:val="-1"/>
        </w:rPr>
        <w:t>Hardwar</w:t>
      </w:r>
      <w:r>
        <w:t>e</w:t>
      </w:r>
      <w:r>
        <w:tab/>
      </w:r>
      <w:r>
        <w:rPr>
          <w:spacing w:val="-1"/>
        </w:rPr>
        <w:t>Sof</w:t>
      </w:r>
      <w:r>
        <w:t>t</w:t>
      </w:r>
      <w:r>
        <w:rPr>
          <w:spacing w:val="-1"/>
        </w:rPr>
        <w:t>war</w:t>
      </w:r>
      <w:r>
        <w:t>e</w:t>
      </w:r>
    </w:p>
    <w:p w:rsidR="00C20B56" w:rsidRDefault="00C20B56">
      <w:pPr>
        <w:spacing w:before="8" w:line="90" w:lineRule="exact"/>
        <w:rPr>
          <w:sz w:val="9"/>
          <w:szCs w:val="9"/>
        </w:rPr>
      </w:pPr>
    </w:p>
    <w:tbl>
      <w:tblPr>
        <w:tblW w:w="0" w:type="auto"/>
        <w:tblInd w:w="17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5"/>
        <w:gridCol w:w="1695"/>
        <w:gridCol w:w="1590"/>
        <w:gridCol w:w="1830"/>
      </w:tblGrid>
      <w:tr w:rsidR="00C20B56">
        <w:trPr>
          <w:trHeight w:hRule="exact" w:val="863"/>
        </w:trPr>
        <w:tc>
          <w:tcPr>
            <w:tcW w:w="3375" w:type="dxa"/>
            <w:tcBorders>
              <w:top w:val="single" w:sz="13" w:space="0" w:color="0000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314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Create</w:t>
            </w:r>
            <w:r>
              <w:rPr>
                <w:rFonts w:ascii="Palatino Linotype" w:eastAsia="Palatino Linotype" w:hAnsi="Palatino Linotype" w:cs="Palatino Linotype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Development</w:t>
            </w:r>
            <w:r>
              <w:rPr>
                <w:rFonts w:ascii="Palatino Linotype" w:eastAsia="Palatino Linotype" w:hAnsi="Palatino Linotype" w:cs="Palatino Linotype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Architecture</w:t>
            </w:r>
          </w:p>
        </w:tc>
        <w:tc>
          <w:tcPr>
            <w:tcW w:w="1695" w:type="dxa"/>
            <w:tcBorders>
              <w:top w:val="single" w:sz="13" w:space="0" w:color="0000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344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Eileen</w:t>
            </w:r>
            <w:r>
              <w:rPr>
                <w:rFonts w:ascii="Palatino Linotype" w:eastAsia="Palatino Linotype" w:hAnsi="Palatino Linotype" w:cs="Palatino Linotype"/>
                <w:spacing w:val="-1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Choe</w:t>
            </w:r>
            <w:proofErr w:type="spellEnd"/>
          </w:p>
        </w:tc>
        <w:tc>
          <w:tcPr>
            <w:tcW w:w="1590" w:type="dxa"/>
            <w:tcBorders>
              <w:top w:val="single" w:sz="13" w:space="0" w:color="0000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8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Macbook</w:t>
            </w:r>
            <w:proofErr w:type="spellEnd"/>
          </w:p>
        </w:tc>
        <w:tc>
          <w:tcPr>
            <w:tcW w:w="1830" w:type="dxa"/>
            <w:tcBorders>
              <w:top w:val="single" w:sz="13" w:space="0" w:color="000000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C20B56" w:rsidRDefault="00147867">
            <w:pPr>
              <w:pStyle w:val="TableParagraph"/>
              <w:spacing w:line="210" w:lineRule="exact"/>
              <w:ind w:left="104" w:right="145"/>
              <w:jc w:val="center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Node.js,</w:t>
            </w:r>
            <w:r>
              <w:rPr>
                <w:rFonts w:ascii="Palatino Linotype" w:eastAsia="Palatino Linotype" w:hAnsi="Palatino Linotype" w:cs="Palatino Linotype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MongoDB,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Github,</w:t>
            </w:r>
            <w:r>
              <w:rPr>
                <w:rFonts w:ascii="Palatino Linotype" w:eastAsia="Palatino Linotype" w:hAnsi="Palatino Linotype" w:cs="Palatino Linotype"/>
                <w:spacing w:val="-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macOS</w:t>
            </w:r>
            <w:proofErr w:type="spellEnd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,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Web</w:t>
            </w:r>
            <w:r>
              <w:rPr>
                <w:rFonts w:ascii="Palatino Linotype" w:eastAsia="Palatino Linotype" w:hAnsi="Palatino Linotype" w:cs="Palatino Linotype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Browser</w:t>
            </w:r>
          </w:p>
        </w:tc>
      </w:tr>
      <w:tr w:rsidR="00C20B56">
        <w:trPr>
          <w:trHeight w:hRule="exact" w:val="645"/>
        </w:trPr>
        <w:tc>
          <w:tcPr>
            <w:tcW w:w="337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right="15"/>
              <w:jc w:val="center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CaseX</w:t>
            </w:r>
            <w:r>
              <w:rPr>
                <w:rFonts w:ascii="Palatino Linotype" w:eastAsia="Palatino Linotype" w:hAnsi="Palatino Linotype" w:cs="Palatino Linotype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API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344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Eileen</w:t>
            </w:r>
            <w:r>
              <w:rPr>
                <w:rFonts w:ascii="Palatino Linotype" w:eastAsia="Palatino Linotype" w:hAnsi="Palatino Linotype" w:cs="Palatino Linotype"/>
                <w:spacing w:val="-1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Choe</w:t>
            </w:r>
            <w:proofErr w:type="spellEnd"/>
          </w:p>
        </w:tc>
        <w:tc>
          <w:tcPr>
            <w:tcW w:w="159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8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Macbook</w:t>
            </w:r>
            <w:proofErr w:type="spellEnd"/>
          </w:p>
        </w:tc>
        <w:tc>
          <w:tcPr>
            <w:tcW w:w="183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C20B56" w:rsidRDefault="00147867">
            <w:pPr>
              <w:pStyle w:val="TableParagraph"/>
              <w:spacing w:line="210" w:lineRule="exact"/>
              <w:ind w:left="479" w:right="195" w:hanging="30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Node.js,</w:t>
            </w:r>
            <w:r>
              <w:rPr>
                <w:rFonts w:ascii="Palatino Linotype" w:eastAsia="Palatino Linotype" w:hAnsi="Palatino Linotype" w:cs="Palatino Linotype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Postman,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MongoDB</w:t>
            </w:r>
          </w:p>
        </w:tc>
      </w:tr>
      <w:tr w:rsidR="00C20B56">
        <w:trPr>
          <w:trHeight w:hRule="exact" w:val="645"/>
        </w:trPr>
        <w:tc>
          <w:tcPr>
            <w:tcW w:w="337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107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Case</w:t>
            </w:r>
            <w:r>
              <w:rPr>
                <w:rFonts w:ascii="Palatino Linotype" w:eastAsia="Palatino Linotype" w:hAnsi="Palatino Linotype" w:cs="Palatino Linotype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Database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C20B56" w:rsidRDefault="00147867">
            <w:pPr>
              <w:pStyle w:val="TableParagraph"/>
              <w:spacing w:line="210" w:lineRule="exact"/>
              <w:ind w:left="194" w:firstLine="135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Eileen</w:t>
            </w:r>
            <w:r>
              <w:rPr>
                <w:rFonts w:ascii="Palatino Linotype" w:eastAsia="Palatino Linotype" w:hAnsi="Palatino Linotype" w:cs="Palatino Linotype"/>
                <w:spacing w:val="-1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Choe</w:t>
            </w:r>
            <w:proofErr w:type="spellEnd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,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Allen</w:t>
            </w:r>
            <w:r>
              <w:rPr>
                <w:rFonts w:ascii="Palatino Linotype" w:eastAsia="Palatino Linotype" w:hAnsi="Palatino Linotype" w:cs="Palatino Linotype"/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Vartanian</w:t>
            </w:r>
            <w:proofErr w:type="spellEnd"/>
          </w:p>
        </w:tc>
        <w:tc>
          <w:tcPr>
            <w:tcW w:w="159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8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Macbook</w:t>
            </w:r>
            <w:proofErr w:type="spellEnd"/>
          </w:p>
        </w:tc>
        <w:tc>
          <w:tcPr>
            <w:tcW w:w="183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C20B56" w:rsidRDefault="00147867">
            <w:pPr>
              <w:pStyle w:val="TableParagraph"/>
              <w:spacing w:line="210" w:lineRule="exact"/>
              <w:ind w:left="149" w:firstLine="3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Node.js,</w:t>
            </w:r>
            <w:r>
              <w:rPr>
                <w:rFonts w:ascii="Palatino Linotype" w:eastAsia="Palatino Linotype" w:hAnsi="Palatino Linotype" w:cs="Palatino Linotype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Postman,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MongoDB,</w:t>
            </w:r>
            <w:r>
              <w:rPr>
                <w:rFonts w:ascii="Palatino Linotype" w:eastAsia="Palatino Linotype" w:hAnsi="Palatino Linotype" w:cs="Palatino Linotype"/>
                <w:spacing w:val="-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macOS</w:t>
            </w:r>
            <w:proofErr w:type="spellEnd"/>
          </w:p>
        </w:tc>
      </w:tr>
      <w:tr w:rsidR="00C20B56">
        <w:trPr>
          <w:trHeight w:hRule="exact" w:val="645"/>
        </w:trPr>
        <w:tc>
          <w:tcPr>
            <w:tcW w:w="337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1094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User</w:t>
            </w:r>
            <w:r>
              <w:rPr>
                <w:rFonts w:ascii="Palatino Linotype" w:eastAsia="Palatino Linotype" w:hAnsi="Palatino Linotype" w:cs="Palatino Linotype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Database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C20B56" w:rsidRDefault="00147867">
            <w:pPr>
              <w:pStyle w:val="TableParagraph"/>
              <w:spacing w:line="210" w:lineRule="exact"/>
              <w:ind w:left="119" w:firstLine="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Andrea</w:t>
            </w:r>
            <w:r>
              <w:rPr>
                <w:rFonts w:ascii="Palatino Linotype" w:eastAsia="Palatino Linotype" w:hAnsi="Palatino Linotype" w:cs="Palatino Linotype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Carver,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Carleen</w:t>
            </w:r>
            <w:r>
              <w:rPr>
                <w:rFonts w:ascii="Palatino Linotype" w:eastAsia="Palatino Linotype" w:hAnsi="Palatino Linotype" w:cs="Palatino Linotype"/>
                <w:spacing w:val="-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Petrosian</w:t>
            </w:r>
            <w:proofErr w:type="spellEnd"/>
          </w:p>
        </w:tc>
        <w:tc>
          <w:tcPr>
            <w:tcW w:w="159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8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Macbook</w:t>
            </w:r>
            <w:proofErr w:type="spellEnd"/>
          </w:p>
        </w:tc>
        <w:tc>
          <w:tcPr>
            <w:tcW w:w="183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C20B56" w:rsidRDefault="00147867">
            <w:pPr>
              <w:pStyle w:val="TableParagraph"/>
              <w:spacing w:line="210" w:lineRule="exact"/>
              <w:ind w:left="149" w:firstLine="3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Node.js,</w:t>
            </w:r>
            <w:r>
              <w:rPr>
                <w:rFonts w:ascii="Palatino Linotype" w:eastAsia="Palatino Linotype" w:hAnsi="Palatino Linotype" w:cs="Palatino Linotype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Postman,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MongoDB,</w:t>
            </w:r>
            <w:r>
              <w:rPr>
                <w:rFonts w:ascii="Palatino Linotype" w:eastAsia="Palatino Linotype" w:hAnsi="Palatino Linotype" w:cs="Palatino Linotype"/>
                <w:spacing w:val="-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macOS</w:t>
            </w:r>
            <w:proofErr w:type="spellEnd"/>
          </w:p>
        </w:tc>
      </w:tr>
    </w:tbl>
    <w:p w:rsidR="00C20B56" w:rsidRDefault="00C20B56">
      <w:pPr>
        <w:spacing w:line="210" w:lineRule="exact"/>
        <w:rPr>
          <w:rFonts w:ascii="Palatino Linotype" w:eastAsia="Palatino Linotype" w:hAnsi="Palatino Linotype" w:cs="Palatino Linotype"/>
          <w:sz w:val="18"/>
          <w:szCs w:val="18"/>
        </w:rPr>
        <w:sectPr w:rsidR="00C20B56">
          <w:headerReference w:type="default" r:id="rId12"/>
          <w:pgSz w:w="12240" w:h="15840"/>
          <w:pgMar w:top="1400" w:right="380" w:bottom="280" w:left="380" w:header="0" w:footer="0" w:gutter="0"/>
          <w:cols w:space="720"/>
        </w:sectPr>
      </w:pPr>
    </w:p>
    <w:p w:rsidR="00C20B56" w:rsidRDefault="00C20B56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5"/>
        <w:gridCol w:w="1695"/>
        <w:gridCol w:w="1590"/>
        <w:gridCol w:w="1830"/>
      </w:tblGrid>
      <w:tr w:rsidR="00C20B56">
        <w:trPr>
          <w:trHeight w:hRule="exact" w:val="645"/>
        </w:trPr>
        <w:tc>
          <w:tcPr>
            <w:tcW w:w="337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80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Login</w:t>
            </w:r>
            <w:r>
              <w:rPr>
                <w:rFonts w:ascii="Palatino Linotype" w:eastAsia="Palatino Linotype" w:hAnsi="Palatino Linotype" w:cs="Palatino Linotype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Authentication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194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Allen</w:t>
            </w:r>
            <w:r>
              <w:rPr>
                <w:rFonts w:ascii="Palatino Linotype" w:eastAsia="Palatino Linotype" w:hAnsi="Palatino Linotype" w:cs="Palatino Linotype"/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Vartanian</w:t>
            </w:r>
            <w:proofErr w:type="spellEnd"/>
          </w:p>
        </w:tc>
        <w:tc>
          <w:tcPr>
            <w:tcW w:w="159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8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Macbook</w:t>
            </w:r>
            <w:proofErr w:type="spellEnd"/>
          </w:p>
        </w:tc>
        <w:tc>
          <w:tcPr>
            <w:tcW w:w="183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C20B56" w:rsidRDefault="00147867">
            <w:pPr>
              <w:pStyle w:val="TableParagraph"/>
              <w:spacing w:line="210" w:lineRule="exact"/>
              <w:ind w:left="149" w:firstLine="3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Node.js,</w:t>
            </w:r>
            <w:r>
              <w:rPr>
                <w:rFonts w:ascii="Palatino Linotype" w:eastAsia="Palatino Linotype" w:hAnsi="Palatino Linotype" w:cs="Palatino Linotype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Postman,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MongoDB,</w:t>
            </w:r>
            <w:r>
              <w:rPr>
                <w:rFonts w:ascii="Palatino Linotype" w:eastAsia="Palatino Linotype" w:hAnsi="Palatino Linotype" w:cs="Palatino Linotype"/>
                <w:spacing w:val="-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macOS</w:t>
            </w:r>
            <w:proofErr w:type="spellEnd"/>
          </w:p>
        </w:tc>
      </w:tr>
      <w:tr w:rsidR="00C20B56">
        <w:trPr>
          <w:trHeight w:hRule="exact" w:val="855"/>
        </w:trPr>
        <w:tc>
          <w:tcPr>
            <w:tcW w:w="337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764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About,</w:t>
            </w:r>
            <w:r>
              <w:rPr>
                <w:rFonts w:ascii="Palatino Linotype" w:eastAsia="Palatino Linotype" w:hAnsi="Palatino Linotype" w:cs="Palatino Linotype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Login</w:t>
            </w:r>
            <w:r>
              <w:rPr>
                <w:rFonts w:ascii="Palatino Linotype" w:eastAsia="Palatino Linotype" w:hAnsi="Palatino Linotype" w:cs="Palatino Linotype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UI</w:t>
            </w:r>
            <w:r>
              <w:rPr>
                <w:rFonts w:ascii="Palatino Linotype" w:eastAsia="Palatino Linotype" w:hAnsi="Palatino Linotype" w:cs="Palatino Linotype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Pages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C20B56" w:rsidRDefault="00147867">
            <w:pPr>
              <w:pStyle w:val="TableParagraph"/>
              <w:spacing w:line="210" w:lineRule="exact"/>
              <w:ind w:left="119" w:firstLine="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Andrea</w:t>
            </w:r>
            <w:r>
              <w:rPr>
                <w:rFonts w:ascii="Palatino Linotype" w:eastAsia="Palatino Linotype" w:hAnsi="Palatino Linotype" w:cs="Palatino Linotype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Carver,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Carleen</w:t>
            </w:r>
            <w:r>
              <w:rPr>
                <w:rFonts w:ascii="Palatino Linotype" w:eastAsia="Palatino Linotype" w:hAnsi="Palatino Linotype" w:cs="Palatino Linotype"/>
                <w:spacing w:val="-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Petrosian</w:t>
            </w:r>
            <w:proofErr w:type="spellEnd"/>
          </w:p>
        </w:tc>
        <w:tc>
          <w:tcPr>
            <w:tcW w:w="159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C20B56" w:rsidRDefault="00147867">
            <w:pPr>
              <w:pStyle w:val="TableParagraph"/>
              <w:spacing w:line="210" w:lineRule="exact"/>
              <w:ind w:left="89" w:right="666"/>
              <w:jc w:val="both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Macbook</w:t>
            </w:r>
            <w:proofErr w:type="spellEnd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,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Windows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w w:val="95"/>
                <w:sz w:val="18"/>
                <w:szCs w:val="18"/>
              </w:rPr>
              <w:t>Computer</w:t>
            </w:r>
          </w:p>
        </w:tc>
        <w:tc>
          <w:tcPr>
            <w:tcW w:w="183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C20B56" w:rsidRDefault="00147867">
            <w:pPr>
              <w:pStyle w:val="TableParagraph"/>
              <w:spacing w:line="210" w:lineRule="exact"/>
              <w:ind w:left="239" w:right="270"/>
              <w:jc w:val="center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Node.js,</w:t>
            </w:r>
            <w:r>
              <w:rPr>
                <w:rFonts w:ascii="Palatino Linotype" w:eastAsia="Palatino Linotype" w:hAnsi="Palatino Linotype" w:cs="Palatino Linotype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Github, Web</w:t>
            </w:r>
            <w:r>
              <w:rPr>
                <w:rFonts w:ascii="Palatino Linotype" w:eastAsia="Palatino Linotype" w:hAnsi="Palatino Linotype" w:cs="Palatino Linotype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Browser,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Bootstrap</w:t>
            </w:r>
          </w:p>
        </w:tc>
      </w:tr>
      <w:tr w:rsidR="00C20B56">
        <w:trPr>
          <w:trHeight w:hRule="exact" w:val="855"/>
        </w:trPr>
        <w:tc>
          <w:tcPr>
            <w:tcW w:w="337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23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Header,</w:t>
            </w:r>
            <w:r>
              <w:rPr>
                <w:rFonts w:ascii="Palatino Linotype" w:eastAsia="Palatino Linotype" w:hAnsi="Palatino Linotype" w:cs="Palatino Linotype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Home</w:t>
            </w:r>
            <w:r>
              <w:rPr>
                <w:rFonts w:ascii="Palatino Linotype" w:eastAsia="Palatino Linotype" w:hAnsi="Palatino Linotype" w:cs="Palatino Linotype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Dashboard</w:t>
            </w:r>
            <w:r>
              <w:rPr>
                <w:rFonts w:ascii="Palatino Linotype" w:eastAsia="Palatino Linotype" w:hAnsi="Palatino Linotype" w:cs="Palatino Linotype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UI</w:t>
            </w:r>
            <w:r>
              <w:rPr>
                <w:rFonts w:ascii="Palatino Linotype" w:eastAsia="Palatino Linotype" w:hAnsi="Palatino Linotype" w:cs="Palatino Linotype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Pages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C20B56" w:rsidRDefault="00147867">
            <w:pPr>
              <w:pStyle w:val="TableParagraph"/>
              <w:spacing w:line="210" w:lineRule="exact"/>
              <w:ind w:left="119" w:firstLine="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Andrea</w:t>
            </w:r>
            <w:r>
              <w:rPr>
                <w:rFonts w:ascii="Palatino Linotype" w:eastAsia="Palatino Linotype" w:hAnsi="Palatino Linotype" w:cs="Palatino Linotype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Carver,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Carleen</w:t>
            </w:r>
            <w:r>
              <w:rPr>
                <w:rFonts w:ascii="Palatino Linotype" w:eastAsia="Palatino Linotype" w:hAnsi="Palatino Linotype" w:cs="Palatino Linotype"/>
                <w:spacing w:val="-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Petrosian</w:t>
            </w:r>
            <w:proofErr w:type="spellEnd"/>
          </w:p>
        </w:tc>
        <w:tc>
          <w:tcPr>
            <w:tcW w:w="159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C20B56" w:rsidRDefault="00147867">
            <w:pPr>
              <w:pStyle w:val="TableParagraph"/>
              <w:spacing w:line="210" w:lineRule="exact"/>
              <w:ind w:left="89" w:right="666"/>
              <w:jc w:val="both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Macbook</w:t>
            </w:r>
            <w:proofErr w:type="spellEnd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,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Windows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w w:val="95"/>
                <w:sz w:val="18"/>
                <w:szCs w:val="18"/>
              </w:rPr>
              <w:t>Computer</w:t>
            </w:r>
          </w:p>
        </w:tc>
        <w:tc>
          <w:tcPr>
            <w:tcW w:w="183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C20B56" w:rsidRDefault="00147867">
            <w:pPr>
              <w:pStyle w:val="TableParagraph"/>
              <w:spacing w:line="210" w:lineRule="exact"/>
              <w:ind w:left="239" w:right="270"/>
              <w:jc w:val="center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Node.js,</w:t>
            </w:r>
            <w:r>
              <w:rPr>
                <w:rFonts w:ascii="Palatino Linotype" w:eastAsia="Palatino Linotype" w:hAnsi="Palatino Linotype" w:cs="Palatino Linotype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Github, Web</w:t>
            </w:r>
            <w:r>
              <w:rPr>
                <w:rFonts w:ascii="Palatino Linotype" w:eastAsia="Palatino Linotype" w:hAnsi="Palatino Linotype" w:cs="Palatino Linotype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Browser,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Bootstrap</w:t>
            </w:r>
          </w:p>
        </w:tc>
      </w:tr>
      <w:tr w:rsidR="00C20B56">
        <w:trPr>
          <w:trHeight w:hRule="exact" w:val="855"/>
        </w:trPr>
        <w:tc>
          <w:tcPr>
            <w:tcW w:w="337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110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Form</w:t>
            </w:r>
            <w:r>
              <w:rPr>
                <w:rFonts w:ascii="Palatino Linotype" w:eastAsia="Palatino Linotype" w:hAnsi="Palatino Linotype" w:cs="Palatino Linotype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UI</w:t>
            </w:r>
            <w:r>
              <w:rPr>
                <w:rFonts w:ascii="Palatino Linotype" w:eastAsia="Palatino Linotype" w:hAnsi="Palatino Linotype" w:cs="Palatino Linotyp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Page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224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Andrea</w:t>
            </w:r>
            <w:r>
              <w:rPr>
                <w:rFonts w:ascii="Palatino Linotype" w:eastAsia="Palatino Linotype" w:hAnsi="Palatino Linotype" w:cs="Palatino Linotype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Carver</w:t>
            </w:r>
          </w:p>
        </w:tc>
        <w:tc>
          <w:tcPr>
            <w:tcW w:w="159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C20B56" w:rsidRDefault="00147867">
            <w:pPr>
              <w:pStyle w:val="TableParagraph"/>
              <w:spacing w:line="210" w:lineRule="exact"/>
              <w:ind w:left="89" w:right="666"/>
              <w:jc w:val="both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Macbook</w:t>
            </w:r>
            <w:proofErr w:type="spellEnd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,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Windows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w w:val="95"/>
                <w:sz w:val="18"/>
                <w:szCs w:val="18"/>
              </w:rPr>
              <w:t>Computer</w:t>
            </w:r>
          </w:p>
        </w:tc>
        <w:tc>
          <w:tcPr>
            <w:tcW w:w="183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C20B56" w:rsidRDefault="00147867">
            <w:pPr>
              <w:pStyle w:val="TableParagraph"/>
              <w:spacing w:line="210" w:lineRule="exact"/>
              <w:ind w:left="119" w:right="138" w:hanging="12"/>
              <w:jc w:val="center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Node.js,</w:t>
            </w:r>
            <w:r>
              <w:rPr>
                <w:rFonts w:ascii="Palatino Linotype" w:eastAsia="Palatino Linotype" w:hAnsi="Palatino Linotype" w:cs="Palatino Linotype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Github, Web</w:t>
            </w:r>
            <w:r>
              <w:rPr>
                <w:rFonts w:ascii="Palatino Linotype" w:eastAsia="Palatino Linotype" w:hAnsi="Palatino Linotype" w:cs="Palatino Linotype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Browser,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Postman,</w:t>
            </w:r>
            <w:r>
              <w:rPr>
                <w:rFonts w:ascii="Palatino Linotype" w:eastAsia="Palatino Linotype" w:hAnsi="Palatino Linotype" w:cs="Palatino Linotype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Bootstrap</w:t>
            </w:r>
          </w:p>
        </w:tc>
      </w:tr>
      <w:tr w:rsidR="00C20B56">
        <w:trPr>
          <w:trHeight w:hRule="exact" w:val="855"/>
        </w:trPr>
        <w:tc>
          <w:tcPr>
            <w:tcW w:w="337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824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Case</w:t>
            </w:r>
            <w:r>
              <w:rPr>
                <w:rFonts w:ascii="Palatino Linotype" w:eastAsia="Palatino Linotype" w:hAnsi="Palatino Linotype" w:cs="Palatino Linotype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Viewer</w:t>
            </w:r>
            <w:r>
              <w:rPr>
                <w:rFonts w:ascii="Palatino Linotype" w:eastAsia="Palatino Linotype" w:hAnsi="Palatino Linotype" w:cs="Palatino Linotype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UI</w:t>
            </w:r>
            <w:r>
              <w:rPr>
                <w:rFonts w:ascii="Palatino Linotype" w:eastAsia="Palatino Linotype" w:hAnsi="Palatino Linotype" w:cs="Palatino Linotype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Page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C20B56" w:rsidRDefault="00147867">
            <w:pPr>
              <w:pStyle w:val="TableParagraph"/>
              <w:spacing w:line="210" w:lineRule="exact"/>
              <w:ind w:left="119" w:firstLine="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Andrea</w:t>
            </w:r>
            <w:r>
              <w:rPr>
                <w:rFonts w:ascii="Palatino Linotype" w:eastAsia="Palatino Linotype" w:hAnsi="Palatino Linotype" w:cs="Palatino Linotype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Carver,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Carleen</w:t>
            </w:r>
            <w:r>
              <w:rPr>
                <w:rFonts w:ascii="Palatino Linotype" w:eastAsia="Palatino Linotype" w:hAnsi="Palatino Linotype" w:cs="Palatino Linotype"/>
                <w:spacing w:val="-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Petrosian</w:t>
            </w:r>
            <w:proofErr w:type="spellEnd"/>
          </w:p>
        </w:tc>
        <w:tc>
          <w:tcPr>
            <w:tcW w:w="159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C20B56" w:rsidRDefault="00147867">
            <w:pPr>
              <w:pStyle w:val="TableParagraph"/>
              <w:spacing w:line="210" w:lineRule="exact"/>
              <w:ind w:left="89" w:right="666"/>
              <w:jc w:val="both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Macbook</w:t>
            </w:r>
            <w:proofErr w:type="spellEnd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,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Windows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w w:val="95"/>
                <w:sz w:val="18"/>
                <w:szCs w:val="18"/>
              </w:rPr>
              <w:t>Computer</w:t>
            </w:r>
          </w:p>
        </w:tc>
        <w:tc>
          <w:tcPr>
            <w:tcW w:w="183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C20B56" w:rsidRDefault="00147867">
            <w:pPr>
              <w:pStyle w:val="TableParagraph"/>
              <w:spacing w:line="210" w:lineRule="exact"/>
              <w:ind w:left="119" w:right="138" w:hanging="12"/>
              <w:jc w:val="center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Node.js,</w:t>
            </w:r>
            <w:r>
              <w:rPr>
                <w:rFonts w:ascii="Palatino Linotype" w:eastAsia="Palatino Linotype" w:hAnsi="Palatino Linotype" w:cs="Palatino Linotype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Github, Web</w:t>
            </w:r>
            <w:r>
              <w:rPr>
                <w:rFonts w:ascii="Palatino Linotype" w:eastAsia="Palatino Linotype" w:hAnsi="Palatino Linotype" w:cs="Palatino Linotype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Browser,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Postman,</w:t>
            </w:r>
            <w:r>
              <w:rPr>
                <w:rFonts w:ascii="Palatino Linotype" w:eastAsia="Palatino Linotype" w:hAnsi="Palatino Linotype" w:cs="Palatino Linotype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Bootstrap</w:t>
            </w:r>
          </w:p>
        </w:tc>
      </w:tr>
      <w:tr w:rsidR="00C20B56">
        <w:trPr>
          <w:trHeight w:hRule="exact" w:val="855"/>
        </w:trPr>
        <w:tc>
          <w:tcPr>
            <w:tcW w:w="337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764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Data</w:t>
            </w:r>
            <w:r>
              <w:rPr>
                <w:rFonts w:ascii="Palatino Linotype" w:eastAsia="Palatino Linotype" w:hAnsi="Palatino Linotype" w:cs="Palatino Linotyp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Explorer</w:t>
            </w:r>
            <w:r>
              <w:rPr>
                <w:rFonts w:ascii="Palatino Linotype" w:eastAsia="Palatino Linotype" w:hAnsi="Palatino Linotype" w:cs="Palatino Linotyp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UI</w:t>
            </w:r>
            <w:r>
              <w:rPr>
                <w:rFonts w:ascii="Palatino Linotype" w:eastAsia="Palatino Linotype" w:hAnsi="Palatino Linotype" w:cs="Palatino Linotyp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Page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C20B56" w:rsidRDefault="00147867">
            <w:pPr>
              <w:pStyle w:val="TableParagraph"/>
              <w:spacing w:line="210" w:lineRule="exact"/>
              <w:ind w:left="119" w:firstLine="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Andrea</w:t>
            </w:r>
            <w:r>
              <w:rPr>
                <w:rFonts w:ascii="Palatino Linotype" w:eastAsia="Palatino Linotype" w:hAnsi="Palatino Linotype" w:cs="Palatino Linotype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Carver,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Carleen</w:t>
            </w:r>
            <w:r>
              <w:rPr>
                <w:rFonts w:ascii="Palatino Linotype" w:eastAsia="Palatino Linotype" w:hAnsi="Palatino Linotype" w:cs="Palatino Linotype"/>
                <w:spacing w:val="-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Petrosian</w:t>
            </w:r>
            <w:proofErr w:type="spellEnd"/>
          </w:p>
        </w:tc>
        <w:tc>
          <w:tcPr>
            <w:tcW w:w="159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C20B56" w:rsidRDefault="00147867">
            <w:pPr>
              <w:pStyle w:val="TableParagraph"/>
              <w:spacing w:line="210" w:lineRule="exact"/>
              <w:ind w:left="89" w:right="666"/>
              <w:jc w:val="both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Macbook</w:t>
            </w:r>
            <w:proofErr w:type="spellEnd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,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Windows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w w:val="95"/>
                <w:sz w:val="18"/>
                <w:szCs w:val="18"/>
              </w:rPr>
              <w:t>Computer</w:t>
            </w:r>
          </w:p>
        </w:tc>
        <w:tc>
          <w:tcPr>
            <w:tcW w:w="183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C20B56" w:rsidRDefault="00147867">
            <w:pPr>
              <w:pStyle w:val="TableParagraph"/>
              <w:spacing w:line="210" w:lineRule="exact"/>
              <w:ind w:left="119" w:right="138" w:hanging="12"/>
              <w:jc w:val="center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Node.js,</w:t>
            </w:r>
            <w:r>
              <w:rPr>
                <w:rFonts w:ascii="Palatino Linotype" w:eastAsia="Palatino Linotype" w:hAnsi="Palatino Linotype" w:cs="Palatino Linotype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Github, Web</w:t>
            </w:r>
            <w:r>
              <w:rPr>
                <w:rFonts w:ascii="Palatino Linotype" w:eastAsia="Palatino Linotype" w:hAnsi="Palatino Linotype" w:cs="Palatino Linotype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Browser,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Postman,</w:t>
            </w:r>
            <w:r>
              <w:rPr>
                <w:rFonts w:ascii="Palatino Linotype" w:eastAsia="Palatino Linotype" w:hAnsi="Palatino Linotype" w:cs="Palatino Linotype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Bootstrap</w:t>
            </w:r>
          </w:p>
        </w:tc>
      </w:tr>
      <w:tr w:rsidR="00C20B56">
        <w:trPr>
          <w:trHeight w:hRule="exact" w:val="855"/>
        </w:trPr>
        <w:tc>
          <w:tcPr>
            <w:tcW w:w="337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704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Admin</w:t>
            </w:r>
            <w:r>
              <w:rPr>
                <w:rFonts w:ascii="Palatino Linotype" w:eastAsia="Palatino Linotype" w:hAnsi="Palatino Linotype" w:cs="Palatino Linotype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Console</w:t>
            </w:r>
            <w:r>
              <w:rPr>
                <w:rFonts w:ascii="Palatino Linotype" w:eastAsia="Palatino Linotype" w:hAnsi="Palatino Linotype" w:cs="Palatino Linotype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UI</w:t>
            </w:r>
            <w:r>
              <w:rPr>
                <w:rFonts w:ascii="Palatino Linotype" w:eastAsia="Palatino Linotype" w:hAnsi="Palatino Linotype" w:cs="Palatino Linotype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Page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C20B56" w:rsidRDefault="00147867">
            <w:pPr>
              <w:pStyle w:val="TableParagraph"/>
              <w:spacing w:line="210" w:lineRule="exact"/>
              <w:ind w:left="119" w:firstLine="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Andrea</w:t>
            </w:r>
            <w:r>
              <w:rPr>
                <w:rFonts w:ascii="Palatino Linotype" w:eastAsia="Palatino Linotype" w:hAnsi="Palatino Linotype" w:cs="Palatino Linotype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Carver,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Carleen</w:t>
            </w:r>
            <w:r>
              <w:rPr>
                <w:rFonts w:ascii="Palatino Linotype" w:eastAsia="Palatino Linotype" w:hAnsi="Palatino Linotype" w:cs="Palatino Linotype"/>
                <w:spacing w:val="-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Petrosian</w:t>
            </w:r>
            <w:proofErr w:type="spellEnd"/>
          </w:p>
        </w:tc>
        <w:tc>
          <w:tcPr>
            <w:tcW w:w="159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C20B56" w:rsidRDefault="00147867">
            <w:pPr>
              <w:pStyle w:val="TableParagraph"/>
              <w:spacing w:line="210" w:lineRule="exact"/>
              <w:ind w:left="89" w:right="666"/>
              <w:jc w:val="both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Macbook</w:t>
            </w:r>
            <w:proofErr w:type="spellEnd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,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Windows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w w:val="95"/>
                <w:sz w:val="18"/>
                <w:szCs w:val="18"/>
              </w:rPr>
              <w:t>Computer</w:t>
            </w:r>
          </w:p>
        </w:tc>
        <w:tc>
          <w:tcPr>
            <w:tcW w:w="183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C20B56" w:rsidRDefault="00147867">
            <w:pPr>
              <w:pStyle w:val="TableParagraph"/>
              <w:spacing w:line="210" w:lineRule="exact"/>
              <w:ind w:left="119" w:right="138" w:hanging="12"/>
              <w:jc w:val="center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Node.js,</w:t>
            </w:r>
            <w:r>
              <w:rPr>
                <w:rFonts w:ascii="Palatino Linotype" w:eastAsia="Palatino Linotype" w:hAnsi="Palatino Linotype" w:cs="Palatino Linotype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Github, Web</w:t>
            </w:r>
            <w:r>
              <w:rPr>
                <w:rFonts w:ascii="Palatino Linotype" w:eastAsia="Palatino Linotype" w:hAnsi="Palatino Linotype" w:cs="Palatino Linotype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Browser,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Postman,</w:t>
            </w:r>
            <w:r>
              <w:rPr>
                <w:rFonts w:ascii="Palatino Linotype" w:eastAsia="Palatino Linotype" w:hAnsi="Palatino Linotype" w:cs="Palatino Linotype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Bootstrap</w:t>
            </w:r>
          </w:p>
        </w:tc>
      </w:tr>
      <w:tr w:rsidR="00C20B56">
        <w:trPr>
          <w:trHeight w:hRule="exact" w:val="645"/>
        </w:trPr>
        <w:tc>
          <w:tcPr>
            <w:tcW w:w="337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434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Client</w:t>
            </w:r>
            <w:r>
              <w:rPr>
                <w:rFonts w:ascii="Palatino Linotype" w:eastAsia="Palatino Linotype" w:hAnsi="Palatino Linotype" w:cs="Palatino Linotype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Side</w:t>
            </w:r>
            <w:r>
              <w:rPr>
                <w:rFonts w:ascii="Palatino Linotype" w:eastAsia="Palatino Linotype" w:hAnsi="Palatino Linotype" w:cs="Palatino Linotyp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Testing</w:t>
            </w:r>
            <w:r>
              <w:rPr>
                <w:rFonts w:ascii="Palatino Linotype" w:eastAsia="Palatino Linotype" w:hAnsi="Palatino Linotype" w:cs="Palatino Linotyp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(Front-end)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C20B56" w:rsidRDefault="00147867">
            <w:pPr>
              <w:pStyle w:val="TableParagraph"/>
              <w:spacing w:line="210" w:lineRule="exact"/>
              <w:ind w:left="119" w:firstLine="90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Andrea</w:t>
            </w:r>
            <w:r>
              <w:rPr>
                <w:rFonts w:ascii="Palatino Linotype" w:eastAsia="Palatino Linotype" w:hAnsi="Palatino Linotype" w:cs="Palatino Linotype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Carver,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Carleen</w:t>
            </w:r>
            <w:r>
              <w:rPr>
                <w:rFonts w:ascii="Palatino Linotype" w:eastAsia="Palatino Linotype" w:hAnsi="Palatino Linotype" w:cs="Palatino Linotype"/>
                <w:spacing w:val="-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Petrosian</w:t>
            </w:r>
            <w:proofErr w:type="spellEnd"/>
          </w:p>
        </w:tc>
        <w:tc>
          <w:tcPr>
            <w:tcW w:w="159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C20B56" w:rsidRDefault="00147867">
            <w:pPr>
              <w:pStyle w:val="TableParagraph"/>
              <w:spacing w:line="210" w:lineRule="exact"/>
              <w:ind w:left="89" w:right="666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Windows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w w:val="95"/>
                <w:sz w:val="18"/>
                <w:szCs w:val="18"/>
              </w:rPr>
              <w:t>Computer</w:t>
            </w:r>
          </w:p>
        </w:tc>
        <w:tc>
          <w:tcPr>
            <w:tcW w:w="183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C20B56" w:rsidRDefault="00147867">
            <w:pPr>
              <w:pStyle w:val="TableParagraph"/>
              <w:spacing w:line="210" w:lineRule="exact"/>
              <w:ind w:left="359" w:right="273" w:hanging="105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Mocha,</w:t>
            </w:r>
            <w:r>
              <w:rPr>
                <w:rFonts w:ascii="Palatino Linotype" w:eastAsia="Palatino Linotype" w:hAnsi="Palatino Linotype" w:cs="Palatino Linotype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Node.js,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Web</w:t>
            </w:r>
            <w:r>
              <w:rPr>
                <w:rFonts w:ascii="Palatino Linotype" w:eastAsia="Palatino Linotype" w:hAnsi="Palatino Linotype" w:cs="Palatino Linotype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Browser</w:t>
            </w:r>
          </w:p>
        </w:tc>
      </w:tr>
      <w:tr w:rsidR="00C20B56">
        <w:trPr>
          <w:trHeight w:hRule="exact" w:val="645"/>
        </w:trPr>
        <w:tc>
          <w:tcPr>
            <w:tcW w:w="337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44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Server</w:t>
            </w:r>
            <w:r>
              <w:rPr>
                <w:rFonts w:ascii="Palatino Linotype" w:eastAsia="Palatino Linotype" w:hAnsi="Palatino Linotype" w:cs="Palatino Linotype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Side</w:t>
            </w:r>
            <w:r>
              <w:rPr>
                <w:rFonts w:ascii="Palatino Linotype" w:eastAsia="Palatino Linotype" w:hAnsi="Palatino Linotype" w:cs="Palatino Linotype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Testing</w:t>
            </w:r>
            <w:r>
              <w:rPr>
                <w:rFonts w:ascii="Palatino Linotype" w:eastAsia="Palatino Linotype" w:hAnsi="Palatino Linotype" w:cs="Palatino Linotype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(Back-end)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C20B56" w:rsidRDefault="00147867">
            <w:pPr>
              <w:pStyle w:val="TableParagraph"/>
              <w:spacing w:line="210" w:lineRule="exact"/>
              <w:ind w:left="194" w:firstLine="135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Eileen</w:t>
            </w:r>
            <w:r>
              <w:rPr>
                <w:rFonts w:ascii="Palatino Linotype" w:eastAsia="Palatino Linotype" w:hAnsi="Palatino Linotype" w:cs="Palatino Linotype"/>
                <w:spacing w:val="-1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Choe</w:t>
            </w:r>
            <w:proofErr w:type="spellEnd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,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Allen</w:t>
            </w:r>
            <w:r>
              <w:rPr>
                <w:rFonts w:ascii="Palatino Linotype" w:eastAsia="Palatino Linotype" w:hAnsi="Palatino Linotype" w:cs="Palatino Linotype"/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Vartanian</w:t>
            </w:r>
            <w:proofErr w:type="spellEnd"/>
          </w:p>
        </w:tc>
        <w:tc>
          <w:tcPr>
            <w:tcW w:w="159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8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Macbook</w:t>
            </w:r>
            <w:proofErr w:type="spellEnd"/>
          </w:p>
        </w:tc>
        <w:tc>
          <w:tcPr>
            <w:tcW w:w="183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C20B56" w:rsidRDefault="00147867">
            <w:pPr>
              <w:pStyle w:val="TableParagraph"/>
              <w:spacing w:line="210" w:lineRule="exact"/>
              <w:ind w:left="584" w:right="217" w:hanging="405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Node.js</w:t>
            </w:r>
            <w:r>
              <w:rPr>
                <w:rFonts w:ascii="Palatino Linotype" w:eastAsia="Palatino Linotype" w:hAnsi="Palatino Linotype" w:cs="Palatino Linotype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Assertion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Module</w:t>
            </w:r>
          </w:p>
        </w:tc>
      </w:tr>
      <w:tr w:rsidR="00C20B56">
        <w:trPr>
          <w:trHeight w:hRule="exact" w:val="1065"/>
        </w:trPr>
        <w:tc>
          <w:tcPr>
            <w:tcW w:w="337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50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User</w:t>
            </w:r>
            <w:r>
              <w:rPr>
                <w:rFonts w:ascii="Palatino Linotype" w:eastAsia="Palatino Linotype" w:hAnsi="Palatino Linotype" w:cs="Palatino Linotype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Manual</w:t>
            </w:r>
            <w:r>
              <w:rPr>
                <w:rFonts w:ascii="Palatino Linotype" w:eastAsia="Palatino Linotype" w:hAnsi="Palatino Linotype" w:cs="Palatino Linotype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Documentation</w:t>
            </w:r>
          </w:p>
        </w:tc>
        <w:tc>
          <w:tcPr>
            <w:tcW w:w="169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C20B56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:rsidR="00C20B56" w:rsidRDefault="00147867">
            <w:pPr>
              <w:pStyle w:val="TableParagraph"/>
              <w:spacing w:line="210" w:lineRule="exact"/>
              <w:ind w:left="104" w:right="119" w:hanging="5"/>
              <w:jc w:val="center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Andrea</w:t>
            </w:r>
            <w:r>
              <w:rPr>
                <w:rFonts w:ascii="Palatino Linotype" w:eastAsia="Palatino Linotype" w:hAnsi="Palatino Linotype" w:cs="Palatino Linotype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Carver,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Carleen</w:t>
            </w:r>
            <w:r>
              <w:rPr>
                <w:rFonts w:ascii="Palatino Linotype" w:eastAsia="Palatino Linotype" w:hAnsi="Palatino Linotype" w:cs="Palatino Linotype"/>
                <w:spacing w:val="-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Petrosian</w:t>
            </w:r>
            <w:proofErr w:type="spellEnd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,</w:t>
            </w:r>
            <w:r>
              <w:rPr>
                <w:rFonts w:ascii="Palatino Linotype" w:eastAsia="Palatino Linotype" w:hAnsi="Palatino Linotype" w:cs="Palatino Linotype"/>
                <w:w w:val="99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Eileen</w:t>
            </w:r>
            <w:r>
              <w:rPr>
                <w:rFonts w:ascii="Palatino Linotype" w:eastAsia="Palatino Linotype" w:hAnsi="Palatino Linotype" w:cs="Palatino Linotype"/>
                <w:spacing w:val="-1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Choe</w:t>
            </w:r>
            <w:proofErr w:type="spellEnd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,</w:t>
            </w:r>
          </w:p>
          <w:p w:rsidR="00C20B56" w:rsidRDefault="00147867">
            <w:pPr>
              <w:pStyle w:val="TableParagraph"/>
              <w:spacing w:line="222" w:lineRule="exact"/>
              <w:ind w:right="17"/>
              <w:jc w:val="center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Allen</w:t>
            </w:r>
            <w:r>
              <w:rPr>
                <w:rFonts w:ascii="Palatino Linotype" w:eastAsia="Palatino Linotype" w:hAnsi="Palatino Linotype" w:cs="Palatino Linotype"/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Vartanian</w:t>
            </w:r>
            <w:proofErr w:type="spellEnd"/>
          </w:p>
        </w:tc>
        <w:tc>
          <w:tcPr>
            <w:tcW w:w="159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left="89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Macbook</w:t>
            </w:r>
            <w:proofErr w:type="spellEnd"/>
          </w:p>
        </w:tc>
        <w:tc>
          <w:tcPr>
            <w:tcW w:w="183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C20B56" w:rsidRDefault="00147867">
            <w:pPr>
              <w:pStyle w:val="TableParagraph"/>
              <w:spacing w:before="95"/>
              <w:ind w:right="38"/>
              <w:jc w:val="center"/>
              <w:rPr>
                <w:rFonts w:ascii="Palatino Linotype" w:eastAsia="Palatino Linotype" w:hAnsi="Palatino Linotype" w:cs="Palatino Linotype"/>
                <w:sz w:val="18"/>
                <w:szCs w:val="18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18"/>
                <w:szCs w:val="18"/>
              </w:rPr>
              <w:t>LaTeX</w:t>
            </w:r>
            <w:proofErr w:type="spellEnd"/>
          </w:p>
        </w:tc>
      </w:tr>
    </w:tbl>
    <w:p w:rsidR="00000000" w:rsidRDefault="00147867">
      <w:pPr>
        <w:rPr>
          <w:ins w:id="5" w:author="Beej" w:date="2017-10-23T20:57:00Z"/>
        </w:rPr>
      </w:pPr>
    </w:p>
    <w:p w:rsidR="00503BD4" w:rsidRDefault="00503BD4">
      <w:pPr>
        <w:rPr>
          <w:ins w:id="6" w:author="Beej" w:date="2017-10-23T20:57:00Z"/>
        </w:rPr>
      </w:pPr>
    </w:p>
    <w:p w:rsidR="00503BD4" w:rsidRDefault="00503BD4">
      <w:pPr>
        <w:rPr>
          <w:ins w:id="7" w:author="Beej" w:date="2017-10-23T20:57:00Z"/>
        </w:rPr>
      </w:pPr>
      <w:ins w:id="8" w:author="Beej" w:date="2017-10-23T20:57:00Z">
        <w:r>
          <w:t>Very nice work on this!</w:t>
        </w:r>
      </w:ins>
    </w:p>
    <w:p w:rsidR="00503BD4" w:rsidRDefault="00503BD4">
      <w:pPr>
        <w:rPr>
          <w:ins w:id="9" w:author="Beej" w:date="2017-10-23T20:58:00Z"/>
        </w:rPr>
      </w:pPr>
    </w:p>
    <w:p w:rsidR="00503BD4" w:rsidRDefault="00503BD4" w:rsidP="00503BD4">
      <w:pPr>
        <w:rPr>
          <w:ins w:id="10" w:author="Beej" w:date="2017-10-23T20:58:00Z"/>
        </w:rPr>
      </w:pPr>
      <w:ins w:id="11" w:author="Beej" w:date="2017-10-23T20:58:00Z">
        <w:r>
          <w:t>5 out of 5% = A-plus</w:t>
        </w:r>
      </w:ins>
    </w:p>
    <w:p w:rsidR="00503BD4" w:rsidRDefault="00503BD4" w:rsidP="00503BD4">
      <w:pPr>
        <w:rPr>
          <w:ins w:id="12" w:author="Beej" w:date="2017-10-23T20:58:00Z"/>
        </w:rPr>
      </w:pPr>
    </w:p>
    <w:p w:rsidR="00503BD4" w:rsidRDefault="00503BD4" w:rsidP="00503BD4">
      <w:pPr>
        <w:rPr>
          <w:ins w:id="13" w:author="Beej" w:date="2017-10-23T20:58:00Z"/>
        </w:rPr>
      </w:pPr>
      <w:ins w:id="14" w:author="Beej" w:date="2017-10-23T20:58:00Z">
        <w:r>
          <w:t>Nothing else needed for this.</w:t>
        </w:r>
      </w:ins>
    </w:p>
    <w:p w:rsidR="00503BD4" w:rsidRDefault="00503BD4">
      <w:bookmarkStart w:id="15" w:name="_GoBack"/>
      <w:bookmarkEnd w:id="15"/>
    </w:p>
    <w:sectPr w:rsidR="00503BD4">
      <w:headerReference w:type="default" r:id="rId13"/>
      <w:pgSz w:w="12240" w:h="15840"/>
      <w:pgMar w:top="1340" w:right="1460" w:bottom="280" w:left="172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eej" w:date="2017-10-23T20:53:00Z" w:initials="Beej">
    <w:p w:rsidR="00503BD4" w:rsidRDefault="00503BD4">
      <w:pPr>
        <w:pStyle w:val="CommentText"/>
      </w:pPr>
      <w:r>
        <w:rPr>
          <w:rStyle w:val="CommentReference"/>
        </w:rPr>
        <w:annotationRef/>
      </w:r>
      <w:r>
        <w:t>Excellent introduction!</w:t>
      </w:r>
    </w:p>
  </w:comment>
  <w:comment w:id="1" w:author="Beej" w:date="2017-10-23T20:54:00Z" w:initials="Beej">
    <w:p w:rsidR="00503BD4" w:rsidRDefault="00503BD4">
      <w:pPr>
        <w:pStyle w:val="CommentText"/>
      </w:pPr>
      <w:r>
        <w:rPr>
          <w:rStyle w:val="CommentReference"/>
        </w:rPr>
        <w:annotationRef/>
      </w:r>
      <w:r>
        <w:t>Perhaps “demonstrated” to make sure this is not “domain-specific” language?</w:t>
      </w:r>
    </w:p>
  </w:comment>
  <w:comment w:id="2" w:author="Beej" w:date="2017-10-23T20:54:00Z" w:initials="Beej">
    <w:p w:rsidR="00503BD4" w:rsidRDefault="00503BD4">
      <w:pPr>
        <w:pStyle w:val="CommentText"/>
      </w:pPr>
      <w:r>
        <w:rPr>
          <w:rStyle w:val="CommentReference"/>
        </w:rPr>
        <w:annotationRef/>
      </w:r>
      <w:r>
        <w:t>Very nice!</w:t>
      </w:r>
    </w:p>
  </w:comment>
  <w:comment w:id="3" w:author="Beej" w:date="2017-10-23T20:56:00Z" w:initials="Beej">
    <w:p w:rsidR="00503BD4" w:rsidRDefault="00503BD4">
      <w:pPr>
        <w:pStyle w:val="CommentText"/>
      </w:pPr>
      <w:r>
        <w:rPr>
          <w:rStyle w:val="CommentReference"/>
        </w:rPr>
        <w:annotationRef/>
      </w:r>
      <w:r>
        <w:t>Nice use of soft references!  Very professional.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867" w:rsidRDefault="00147867">
      <w:r>
        <w:separator/>
      </w:r>
    </w:p>
  </w:endnote>
  <w:endnote w:type="continuationSeparator" w:id="0">
    <w:p w:rsidR="00147867" w:rsidRDefault="00147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867" w:rsidRDefault="00147867">
      <w:r>
        <w:separator/>
      </w:r>
    </w:p>
  </w:footnote>
  <w:footnote w:type="continuationSeparator" w:id="0">
    <w:p w:rsidR="00147867" w:rsidRDefault="001478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B56" w:rsidRDefault="00147867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75.3pt;width:24.5pt;height:20pt;z-index:-251660288;mso-position-horizontal-relative:page;mso-position-vertical-relative:page" filled="f" stroked="f">
          <v:textbox inset="0,0,0,0">
            <w:txbxContent>
              <w:p w:rsidR="00C20B56" w:rsidRDefault="00147867">
                <w:pPr>
                  <w:spacing w:line="387" w:lineRule="exact"/>
                  <w:ind w:left="20"/>
                  <w:rPr>
                    <w:rFonts w:ascii="Palatino Linotype" w:eastAsia="Palatino Linotype" w:hAnsi="Palatino Linotype" w:cs="Palatino Linotype"/>
                    <w:sz w:val="36"/>
                    <w:szCs w:val="36"/>
                  </w:rPr>
                </w:pPr>
                <w:r>
                  <w:rPr>
                    <w:rFonts w:ascii="Palatino Linotype" w:eastAsia="Palatino Linotype" w:hAnsi="Palatino Linotype" w:cs="Palatino Linotype"/>
                    <w:b/>
                    <w:bCs/>
                    <w:sz w:val="36"/>
                    <w:szCs w:val="36"/>
                  </w:rPr>
                  <w:t>4.2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07pt;margin-top:75.3pt;width:146.3pt;height:20pt;z-index:-251659264;mso-position-horizontal-relative:page;mso-position-vertical-relative:page" filled="f" stroked="f">
          <v:textbox inset="0,0,0,0">
            <w:txbxContent>
              <w:p w:rsidR="00C20B56" w:rsidRDefault="00147867">
                <w:pPr>
                  <w:spacing w:line="387" w:lineRule="exact"/>
                  <w:ind w:left="20"/>
                  <w:rPr>
                    <w:rFonts w:ascii="Palatino Linotype" w:eastAsia="Palatino Linotype" w:hAnsi="Palatino Linotype" w:cs="Palatino Linotype"/>
                    <w:sz w:val="36"/>
                    <w:szCs w:val="36"/>
                  </w:rPr>
                </w:pPr>
                <w:r>
                  <w:rPr>
                    <w:rFonts w:ascii="Palatino Linotype" w:eastAsia="Palatino Linotype" w:hAnsi="Palatino Linotype" w:cs="Palatino Linotype"/>
                    <w:b/>
                    <w:bCs/>
                    <w:sz w:val="36"/>
                    <w:szCs w:val="36"/>
                  </w:rPr>
                  <w:t>Project</w:t>
                </w:r>
                <w:r>
                  <w:rPr>
                    <w:rFonts w:ascii="Palatino Linotype" w:eastAsia="Palatino Linotype" w:hAnsi="Palatino Linotype" w:cs="Palatino Linotype"/>
                    <w:b/>
                    <w:bCs/>
                    <w:spacing w:val="-17"/>
                    <w:sz w:val="36"/>
                    <w:szCs w:val="36"/>
                  </w:rPr>
                  <w:t xml:space="preserve"> </w:t>
                </w:r>
                <w:r>
                  <w:rPr>
                    <w:rFonts w:ascii="Palatino Linotype" w:eastAsia="Palatino Linotype" w:hAnsi="Palatino Linotype" w:cs="Palatino Linotype"/>
                    <w:b/>
                    <w:bCs/>
                    <w:sz w:val="36"/>
                    <w:szCs w:val="36"/>
                  </w:rPr>
                  <w:t>Resources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B56" w:rsidRDefault="00147867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5.3pt;width:24.5pt;height:20pt;z-index:-251658240;mso-position-horizontal-relative:page;mso-position-vertical-relative:page" filled="f" stroked="f">
          <v:textbox inset="0,0,0,0">
            <w:txbxContent>
              <w:p w:rsidR="00C20B56" w:rsidRDefault="00147867">
                <w:pPr>
                  <w:spacing w:line="387" w:lineRule="exact"/>
                  <w:ind w:left="20"/>
                  <w:rPr>
                    <w:rFonts w:ascii="Palatino Linotype" w:eastAsia="Palatino Linotype" w:hAnsi="Palatino Linotype" w:cs="Palatino Linotype"/>
                    <w:sz w:val="36"/>
                    <w:szCs w:val="36"/>
                  </w:rPr>
                </w:pPr>
                <w:r>
                  <w:rPr>
                    <w:rFonts w:ascii="Palatino Linotype" w:eastAsia="Palatino Linotype" w:hAnsi="Palatino Linotype" w:cs="Palatino Linotype"/>
                    <w:b/>
                    <w:bCs/>
                    <w:sz w:val="36"/>
                    <w:szCs w:val="36"/>
                  </w:rPr>
                  <w:t>4.3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07pt;margin-top:75.3pt;width:172.45pt;height:20pt;z-index:-251657216;mso-position-horizontal-relative:page;mso-position-vertical-relative:page" filled="f" stroked="f">
          <v:textbox inset="0,0,0,0">
            <w:txbxContent>
              <w:p w:rsidR="00C20B56" w:rsidRDefault="00147867">
                <w:pPr>
                  <w:spacing w:line="387" w:lineRule="exact"/>
                  <w:ind w:left="20"/>
                  <w:rPr>
                    <w:rFonts w:ascii="Palatino Linotype" w:eastAsia="Palatino Linotype" w:hAnsi="Palatino Linotype" w:cs="Palatino Linotype"/>
                    <w:sz w:val="36"/>
                    <w:szCs w:val="36"/>
                  </w:rPr>
                </w:pPr>
                <w:r>
                  <w:rPr>
                    <w:rFonts w:ascii="Palatino Linotype" w:eastAsia="Palatino Linotype" w:hAnsi="Palatino Linotype" w:cs="Palatino Linotype"/>
                    <w:b/>
                    <w:bCs/>
                    <w:sz w:val="36"/>
                    <w:szCs w:val="36"/>
                  </w:rPr>
                  <w:t>Project</w:t>
                </w:r>
                <w:r>
                  <w:rPr>
                    <w:rFonts w:ascii="Palatino Linotype" w:eastAsia="Palatino Linotype" w:hAnsi="Palatino Linotype" w:cs="Palatino Linotype"/>
                    <w:b/>
                    <w:bCs/>
                    <w:spacing w:val="-22"/>
                    <w:sz w:val="36"/>
                    <w:szCs w:val="36"/>
                  </w:rPr>
                  <w:t xml:space="preserve"> </w:t>
                </w:r>
                <w:r>
                  <w:rPr>
                    <w:rFonts w:ascii="Palatino Linotype" w:eastAsia="Palatino Linotype" w:hAnsi="Palatino Linotype" w:cs="Palatino Linotype"/>
                    <w:b/>
                    <w:bCs/>
                    <w:sz w:val="36"/>
                    <w:szCs w:val="36"/>
                  </w:rPr>
                  <w:t>Organization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B56" w:rsidRDefault="00C20B56">
    <w:pPr>
      <w:spacing w:line="0" w:lineRule="atLeast"/>
      <w:rPr>
        <w:sz w:val="4"/>
        <w:szCs w:val="4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B56" w:rsidRDefault="00C20B56">
    <w:pPr>
      <w:spacing w:line="0" w:lineRule="atLeas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1083E"/>
    <w:multiLevelType w:val="multilevel"/>
    <w:tmpl w:val="7DACA984"/>
    <w:lvl w:ilvl="0">
      <w:start w:val="4"/>
      <w:numFmt w:val="decimal"/>
      <w:lvlText w:val="%1"/>
      <w:lvlJc w:val="left"/>
      <w:pPr>
        <w:ind w:hanging="495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495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495"/>
        <w:jc w:val="left"/>
      </w:pPr>
      <w:rPr>
        <w:rFonts w:ascii="Palatino Linotype" w:eastAsia="Palatino Linotype" w:hAnsi="Palatino Linotype" w:hint="default"/>
        <w:b/>
        <w:bCs/>
        <w:spacing w:val="-1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>
    <w:nsid w:val="22C80A1E"/>
    <w:multiLevelType w:val="multilevel"/>
    <w:tmpl w:val="DA9E939C"/>
    <w:lvl w:ilvl="0">
      <w:start w:val="4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ascii="Palatino Linotype" w:eastAsia="Palatino Linotype" w:hAnsi="Palatino Linotype" w:hint="default"/>
        <w:b/>
        <w:bCs/>
        <w:spacing w:val="-1"/>
        <w:sz w:val="28"/>
        <w:szCs w:val="2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>
    <w:nsid w:val="2DFB4309"/>
    <w:multiLevelType w:val="multilevel"/>
    <w:tmpl w:val="4BEAC676"/>
    <w:lvl w:ilvl="0">
      <w:start w:val="4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/>
        <w:jc w:val="left"/>
      </w:pPr>
      <w:rPr>
        <w:rFonts w:ascii="Palatino Linotype" w:eastAsia="Palatino Linotype" w:hAnsi="Palatino Linotype" w:hint="default"/>
        <w:spacing w:val="-1"/>
        <w:sz w:val="28"/>
        <w:szCs w:val="28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ascii="Palatino Linotype" w:eastAsia="Palatino Linotype" w:hAnsi="Palatino Linotype" w:hint="default"/>
        <w:spacing w:val="-1"/>
        <w:sz w:val="28"/>
        <w:szCs w:val="2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562470DD"/>
    <w:multiLevelType w:val="multilevel"/>
    <w:tmpl w:val="33A22D60"/>
    <w:lvl w:ilvl="0">
      <w:start w:val="4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/>
        <w:jc w:val="left"/>
      </w:pPr>
      <w:rPr>
        <w:rFonts w:ascii="Palatino Linotype" w:eastAsia="Palatino Linotype" w:hAnsi="Palatino Linotype" w:hint="default"/>
        <w:b/>
        <w:bCs/>
        <w:sz w:val="36"/>
        <w:szCs w:val="36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ascii="Palatino Linotype" w:eastAsia="Palatino Linotype" w:hAnsi="Palatino Linotype" w:hint="default"/>
        <w:b/>
        <w:bCs/>
        <w:spacing w:val="-1"/>
        <w:sz w:val="28"/>
        <w:szCs w:val="2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20B56"/>
    <w:rsid w:val="00147867"/>
    <w:rsid w:val="00503BD4"/>
    <w:rsid w:val="00C2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Palatino Linotype" w:eastAsia="Palatino Linotype" w:hAnsi="Palatino Linotype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820" w:hanging="720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314"/>
      <w:outlineLvl w:val="2"/>
    </w:pPr>
    <w:rPr>
      <w:rFonts w:ascii="Palatino Linotype" w:eastAsia="Palatino Linotype" w:hAnsi="Palatino Linotyp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820"/>
    </w:pPr>
    <w:rPr>
      <w:rFonts w:ascii="Palatino Linotype" w:eastAsia="Palatino Linotype" w:hAnsi="Palatino Linotyp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503B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B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B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B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B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B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828</Words>
  <Characters>4721</Characters>
  <Application>Microsoft Office Word</Application>
  <DocSecurity>0</DocSecurity>
  <Lines>39</Lines>
  <Paragraphs>11</Paragraphs>
  <ScaleCrop>false</ScaleCrop>
  <Company>Microsoft</Company>
  <LinksUpToDate>false</LinksUpToDate>
  <CharactersWithSpaces>5538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Beej</cp:lastModifiedBy>
  <cp:revision>2</cp:revision>
  <dcterms:created xsi:type="dcterms:W3CDTF">2017-10-23T20:47:00Z</dcterms:created>
  <dcterms:modified xsi:type="dcterms:W3CDTF">2017-10-24T03:58:00Z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2017-10-24T00:00:00Z</vt:filetime>
  </property>
  <property fmtid="{D5CDD505-2E9C-101B-9397-08002B2CF9AE}" pid="3" name="LastSaved">
    <vt:filetime>2017-10-24T00:00:00Z</vt:filetime>
  </property>
</Properties>
</file>